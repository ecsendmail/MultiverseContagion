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5D0BC" w14:textId="77777777" w:rsidR="00474C16" w:rsidRDefault="00A842E9" w:rsidP="00A842E9">
      <w:pPr>
        <w:pStyle w:val="NoSpacing"/>
      </w:pPr>
      <w:bookmarkStart w:id="0" w:name="_GoBack"/>
      <w:bookmarkEnd w:id="0"/>
      <w:proofErr w:type="spellStart"/>
      <w:r>
        <w:t>CovidSIMVL</w:t>
      </w:r>
      <w:proofErr w:type="spellEnd"/>
      <w:r>
        <w:t xml:space="preserve"> Technical Report 004. On Calibrating R0, Hazard Radius and Mingle Factors </w:t>
      </w:r>
    </w:p>
    <w:p w14:paraId="4C859217" w14:textId="77777777" w:rsidR="00A842E9" w:rsidRDefault="00A842E9" w:rsidP="00A842E9">
      <w:pPr>
        <w:pStyle w:val="NoSpacing"/>
      </w:pPr>
      <w:r>
        <w:t>September 20, 2020</w:t>
      </w:r>
    </w:p>
    <w:p w14:paraId="3B42555F" w14:textId="77777777" w:rsidR="00A842E9" w:rsidRDefault="00A842E9" w:rsidP="00A842E9">
      <w:pPr>
        <w:pStyle w:val="NoSpacing"/>
      </w:pPr>
    </w:p>
    <w:p w14:paraId="7AD1EF41" w14:textId="77777777" w:rsidR="00A842E9" w:rsidRDefault="00A842E9" w:rsidP="00A842E9">
      <w:pPr>
        <w:pStyle w:val="NoSpacing"/>
        <w:rPr>
          <w:u w:val="single"/>
        </w:rPr>
      </w:pPr>
      <w:r>
        <w:rPr>
          <w:u w:val="single"/>
        </w:rPr>
        <w:t>INTRODUCTION</w:t>
      </w:r>
    </w:p>
    <w:p w14:paraId="62D49755" w14:textId="77777777"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14:paraId="10BE8880" w14:textId="77777777" w:rsidR="00A842E9" w:rsidRDefault="00A842E9" w:rsidP="00A842E9">
      <w:pPr>
        <w:pStyle w:val="NoSpacing"/>
      </w:pPr>
    </w:p>
    <w:p w14:paraId="78874A33" w14:textId="77777777" w:rsidR="00A842E9" w:rsidRDefault="00A842E9" w:rsidP="00A842E9">
      <w:pPr>
        <w:pStyle w:val="NoSpacing"/>
        <w:rPr>
          <w:sz w:val="20"/>
          <w:szCs w:val="20"/>
        </w:rPr>
      </w:pPr>
      <w:r>
        <w:t xml:space="preserve">The PRIMARY rules for viral growth within an agent that is carrying a viral load, acquired by contact with an infective agent, Is based on temporal dynamics from a paper published by Xi, He et al. </w:t>
      </w:r>
      <w:r>
        <w:rPr>
          <w:i/>
          <w:sz w:val="20"/>
          <w:szCs w:val="20"/>
        </w:rPr>
        <w:t xml:space="preserve">Nature Medicine </w:t>
      </w:r>
      <w:r>
        <w:rPr>
          <w:b/>
          <w:sz w:val="20"/>
          <w:szCs w:val="20"/>
        </w:rPr>
        <w:t>26,</w:t>
      </w:r>
      <w:r>
        <w:rPr>
          <w:sz w:val="20"/>
          <w:szCs w:val="20"/>
        </w:rPr>
        <w:t xml:space="preserve"> 672-675(2020), expressed as shown below.</w:t>
      </w:r>
    </w:p>
    <w:p w14:paraId="79366D1A" w14:textId="77777777" w:rsidR="00A842E9" w:rsidRDefault="00A842E9" w:rsidP="00A842E9">
      <w:pPr>
        <w:pStyle w:val="NoSpacing"/>
        <w:rPr>
          <w:sz w:val="20"/>
          <w:szCs w:val="20"/>
        </w:rPr>
      </w:pPr>
    </w:p>
    <w:p w14:paraId="380471E9" w14:textId="77777777" w:rsidR="00A842E9" w:rsidRDefault="00A842E9" w:rsidP="00A842E9">
      <w:pPr>
        <w:pStyle w:val="NoSpacing"/>
        <w:jc w:val="center"/>
      </w:pPr>
      <w:r>
        <w:rPr>
          <w:noProof/>
          <w:lang w:eastAsia="en-CA"/>
        </w:rPr>
        <w:drawing>
          <wp:inline distT="0" distB="0" distL="0" distR="0" wp14:anchorId="5C4513D8" wp14:editId="61171EB5">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14:paraId="1D92CE0A" w14:textId="77777777" w:rsidR="00A842E9" w:rsidRDefault="00A842E9" w:rsidP="00A842E9">
      <w:pPr>
        <w:pStyle w:val="NoSpacing"/>
        <w:jc w:val="center"/>
      </w:pPr>
    </w:p>
    <w:p w14:paraId="23F719AB" w14:textId="0A6624C0"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w:t>
      </w:r>
      <w:r w:rsidR="00C86E09">
        <w:t xml:space="preserve"> (e.g., recovered and assumed no longer infective; deceased; quarantined)</w:t>
      </w:r>
      <w:r>
        <w:t>. The viral loads determine the size of an agent (called the Hazard Radius).</w:t>
      </w:r>
    </w:p>
    <w:p w14:paraId="59A08C43" w14:textId="77777777" w:rsidR="00A842E9" w:rsidRDefault="00A842E9" w:rsidP="00A842E9">
      <w:pPr>
        <w:pStyle w:val="NoSpacing"/>
      </w:pPr>
    </w:p>
    <w:p w14:paraId="7F31C9B1" w14:textId="77777777"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14:paraId="341385F6" w14:textId="77777777" w:rsidR="00A842E9" w:rsidRDefault="00A842E9" w:rsidP="00A842E9">
      <w:pPr>
        <w:pStyle w:val="NoSpacing"/>
      </w:pPr>
    </w:p>
    <w:p w14:paraId="6C06EF2E" w14:textId="77777777" w:rsidR="00A842E9" w:rsidRDefault="00A842E9" w:rsidP="00A842E9">
      <w:pPr>
        <w:pStyle w:val="NoSpacing"/>
        <w:numPr>
          <w:ilvl w:val="0"/>
          <w:numId w:val="1"/>
        </w:numPr>
      </w:pPr>
      <w:r>
        <w:t>The population density (number of agents in the fixed arena of 800 x 600 pixels</w:t>
      </w:r>
    </w:p>
    <w:p w14:paraId="6112961E" w14:textId="77777777" w:rsidR="00A842E9" w:rsidRDefault="00A842E9" w:rsidP="00A842E9">
      <w:pPr>
        <w:pStyle w:val="NoSpacing"/>
        <w:numPr>
          <w:ilvl w:val="0"/>
          <w:numId w:val="1"/>
        </w:numPr>
      </w:pPr>
      <w:r>
        <w:t>The Hazard Radius of the agents which stochastically change from a base value, according to their viral loads</w:t>
      </w:r>
    </w:p>
    <w:p w14:paraId="2115F802" w14:textId="77777777"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14:paraId="62D828E9" w14:textId="77777777" w:rsidR="00A842E9" w:rsidRDefault="00A842E9" w:rsidP="00A842E9">
      <w:pPr>
        <w:pStyle w:val="NoSpacing"/>
      </w:pPr>
    </w:p>
    <w:p w14:paraId="19A657BA" w14:textId="77777777" w:rsidR="00A842E9" w:rsidRDefault="00CA6BE5" w:rsidP="00A842E9">
      <w:pPr>
        <w:pStyle w:val="NoSpacing"/>
        <w:rPr>
          <w:u w:val="single"/>
        </w:rPr>
      </w:pPr>
      <w:r w:rsidRPr="00CA6BE5">
        <w:rPr>
          <w:u w:val="single"/>
        </w:rPr>
        <w:t>RELATIONSHIP TO R0</w:t>
      </w:r>
    </w:p>
    <w:p w14:paraId="1D802F52" w14:textId="77777777"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14:paraId="59A431D5" w14:textId="77777777" w:rsidR="00CA6BE5" w:rsidRDefault="00CA6BE5" w:rsidP="00A842E9">
      <w:pPr>
        <w:pStyle w:val="NoSpacing"/>
      </w:pPr>
    </w:p>
    <w:p w14:paraId="0B189871" w14:textId="77777777"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14:paraId="499CD548" w14:textId="77777777" w:rsidR="00CA6BE5" w:rsidRDefault="00CA6BE5" w:rsidP="00A842E9">
      <w:pPr>
        <w:pStyle w:val="NoSpacing"/>
      </w:pPr>
    </w:p>
    <w:p w14:paraId="20AF07C5" w14:textId="77777777" w:rsidR="00CA6BE5" w:rsidRDefault="00CA6BE5" w:rsidP="00A842E9">
      <w:pPr>
        <w:pStyle w:val="NoSpacing"/>
        <w:rPr>
          <w:u w:val="single"/>
        </w:rPr>
      </w:pPr>
      <w:proofErr w:type="spellStart"/>
      <w:r>
        <w:rPr>
          <w:u w:val="single"/>
        </w:rPr>
        <w:t>CovidSIMVL</w:t>
      </w:r>
      <w:proofErr w:type="spellEnd"/>
      <w:r>
        <w:rPr>
          <w:u w:val="single"/>
        </w:rPr>
        <w:t xml:space="preserve"> Trials</w:t>
      </w:r>
    </w:p>
    <w:p w14:paraId="75C9D785" w14:textId="488FAAC8"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w:t>
      </w:r>
      <w:proofErr w:type="spellStart"/>
      <w:r>
        <w:t>unique</w:t>
      </w:r>
      <w:proofErr w:type="gramStart"/>
      <w:r w:rsidR="00C86E09">
        <w:t>,within</w:t>
      </w:r>
      <w:proofErr w:type="spellEnd"/>
      <w:proofErr w:type="gramEnd"/>
      <w:r w:rsidR="00C86E09">
        <w:t xml:space="preserve"> confines set by the range of values that a given parameter can assume</w:t>
      </w:r>
      <w:r>
        <w:t xml:space="preserve">. </w:t>
      </w:r>
      <w:r w:rsidR="00C86E09">
        <w:t xml:space="preserve">The allowable ranges of values for parameters for a given series of trials locates </w:t>
      </w:r>
      <w:proofErr w:type="gramStart"/>
      <w:r w:rsidR="00C86E09">
        <w:t>the a</w:t>
      </w:r>
      <w:proofErr w:type="gramEnd"/>
      <w:r w:rsidR="00C86E09">
        <w:t xml:space="preserve"> stochastically-varying set of results for those trials to be grouped together into a class.</w:t>
      </w:r>
    </w:p>
    <w:p w14:paraId="5B5E0A0B" w14:textId="77777777" w:rsidR="00CA6BE5" w:rsidRDefault="00CA6BE5" w:rsidP="00A842E9">
      <w:pPr>
        <w:pStyle w:val="NoSpacing"/>
      </w:pPr>
    </w:p>
    <w:p w14:paraId="41B4243C" w14:textId="31E2CFF4" w:rsidR="00CA6BE5" w:rsidRDefault="00C86E09" w:rsidP="00A842E9">
      <w:pPr>
        <w:pStyle w:val="NoSpacing"/>
      </w:pPr>
      <w:r>
        <w:t>In keeping with basic characteristics of repeated sampling in probability and statistics, w</w:t>
      </w:r>
      <w:r w:rsidR="00CA6BE5">
        <w:t>e assume that the outcome of trials based on a certain set of parameters converge to a mean value which may differ from the outcome of other parameter settings.</w:t>
      </w:r>
    </w:p>
    <w:p w14:paraId="36DEDC47" w14:textId="77777777" w:rsidR="00CA6BE5" w:rsidRDefault="00CA6BE5" w:rsidP="00A842E9">
      <w:pPr>
        <w:pStyle w:val="NoSpacing"/>
      </w:pPr>
    </w:p>
    <w:p w14:paraId="1EB55867" w14:textId="77777777" w:rsidR="00CA6BE5" w:rsidRDefault="00CA6BE5" w:rsidP="00A842E9">
      <w:pPr>
        <w:pStyle w:val="NoSpacing"/>
      </w:pPr>
      <w:r>
        <w:t>We have run a number of trials with different parameter settings, to obtain two sets of outcomes:</w:t>
      </w:r>
    </w:p>
    <w:p w14:paraId="2E0D1B45" w14:textId="77777777" w:rsidR="00CA6BE5" w:rsidRDefault="00CA6BE5" w:rsidP="00A842E9">
      <w:pPr>
        <w:pStyle w:val="NoSpacing"/>
      </w:pPr>
    </w:p>
    <w:p w14:paraId="47DBF437" w14:textId="77777777" w:rsidR="00CA6BE5" w:rsidRDefault="00CA6BE5" w:rsidP="00CA6BE5">
      <w:pPr>
        <w:pStyle w:val="NoSpacing"/>
        <w:numPr>
          <w:ilvl w:val="0"/>
          <w:numId w:val="2"/>
        </w:numPr>
      </w:pPr>
      <w:r>
        <w:t>The value of R0 at the time of the termination of a trial</w:t>
      </w:r>
    </w:p>
    <w:p w14:paraId="5C34CD20" w14:textId="36E1758F" w:rsidR="00CA6BE5" w:rsidRDefault="00CA6BE5" w:rsidP="00CA6BE5">
      <w:pPr>
        <w:pStyle w:val="NoSpacing"/>
        <w:numPr>
          <w:ilvl w:val="0"/>
          <w:numId w:val="2"/>
        </w:numPr>
      </w:pPr>
      <w:r>
        <w:t xml:space="preserve">The values of the </w:t>
      </w:r>
      <w:r w:rsidR="00BF2AFC">
        <w:t>Critical Exposure Times</w:t>
      </w:r>
      <w:r>
        <w:t xml:space="preserve"> in the deciles 1 to 5 (explained below</w:t>
      </w:r>
      <w:r w:rsidR="00663B74">
        <w:t xml:space="preserve"> in the discussion of “goals”, in the sense of statistical benchmarks or cut-offs</w:t>
      </w:r>
      <w:r>
        <w:t>).</w:t>
      </w:r>
    </w:p>
    <w:p w14:paraId="70AE3B15" w14:textId="77777777" w:rsidR="00CA6BE5" w:rsidRDefault="00CA6BE5" w:rsidP="00CA6BE5">
      <w:pPr>
        <w:pStyle w:val="NoSpacing"/>
      </w:pPr>
    </w:p>
    <w:p w14:paraId="671D9B7F" w14:textId="77777777" w:rsidR="00CA6BE5" w:rsidRDefault="00CA6BE5" w:rsidP="00CA6BE5">
      <w:pPr>
        <w:pStyle w:val="NoSpacing"/>
      </w:pPr>
      <w:r>
        <w:t>We have used as parameters:</w:t>
      </w:r>
    </w:p>
    <w:p w14:paraId="75E3558A" w14:textId="77777777" w:rsidR="00CA6BE5" w:rsidRDefault="00CA6BE5" w:rsidP="00CA6BE5">
      <w:pPr>
        <w:pStyle w:val="NoSpacing"/>
      </w:pPr>
    </w:p>
    <w:p w14:paraId="2D557962" w14:textId="77777777" w:rsidR="00CA6BE5" w:rsidRDefault="00CA6BE5" w:rsidP="00CA6BE5">
      <w:pPr>
        <w:pStyle w:val="NoSpacing"/>
        <w:numPr>
          <w:ilvl w:val="0"/>
          <w:numId w:val="3"/>
        </w:numPr>
      </w:pPr>
      <w:r>
        <w:t>The population size</w:t>
      </w:r>
    </w:p>
    <w:p w14:paraId="431E6DF5" w14:textId="77777777" w:rsidR="00CA6BE5" w:rsidRDefault="00CA6BE5" w:rsidP="00CA6BE5">
      <w:pPr>
        <w:pStyle w:val="NoSpacing"/>
        <w:numPr>
          <w:ilvl w:val="0"/>
          <w:numId w:val="3"/>
        </w:numPr>
      </w:pPr>
      <w:r>
        <w:t>The Hazard Radius of the agents (uniform to start with at 2, 3, 4 and 5).</w:t>
      </w:r>
    </w:p>
    <w:p w14:paraId="016D232E" w14:textId="77777777"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14:paraId="52EB40A6" w14:textId="77777777" w:rsidR="00CA6BE5" w:rsidRDefault="00CA6BE5" w:rsidP="00CA6BE5">
      <w:pPr>
        <w:pStyle w:val="NoSpacing"/>
      </w:pPr>
    </w:p>
    <w:p w14:paraId="261C0F34" w14:textId="448A95C2" w:rsidR="00CA6BE5" w:rsidRDefault="00CA6BE5" w:rsidP="00CA6BE5">
      <w:pPr>
        <w:pStyle w:val="NoSpacing"/>
        <w:ind w:left="720"/>
      </w:pPr>
      <w:r>
        <w:t>In other words, the final Mingle</w:t>
      </w:r>
      <w:r w:rsidR="00C86E09">
        <w:t xml:space="preserve"> </w:t>
      </w:r>
      <w:r>
        <w:t>Factor of an agent is the individual MF X Universal MF</w:t>
      </w:r>
    </w:p>
    <w:p w14:paraId="1D7FF63D" w14:textId="77777777" w:rsidR="00CA6BE5" w:rsidRDefault="00CA6BE5" w:rsidP="00CA6BE5">
      <w:pPr>
        <w:pStyle w:val="NoSpacing"/>
      </w:pPr>
    </w:p>
    <w:p w14:paraId="457F9032" w14:textId="6550A4E5" w:rsidR="00C86E09" w:rsidRPr="00474C16" w:rsidRDefault="00C86E09" w:rsidP="00CA6BE5">
      <w:pPr>
        <w:pStyle w:val="NoSpacing"/>
        <w:rPr>
          <w:u w:val="single"/>
        </w:rPr>
      </w:pPr>
      <w:r w:rsidRPr="00474C16">
        <w:rPr>
          <w:u w:val="single"/>
        </w:rPr>
        <w:t>Iterations with Trials</w:t>
      </w:r>
    </w:p>
    <w:p w14:paraId="14BF4F7D" w14:textId="0A591C1F" w:rsidR="00C86E09" w:rsidRPr="00474C16" w:rsidRDefault="00C86E09" w:rsidP="00CA6BE5">
      <w:pPr>
        <w:pStyle w:val="NoSpacing"/>
      </w:pPr>
    </w:p>
    <w:p w14:paraId="17987D19" w14:textId="3D6E28CB" w:rsidR="00C86E09" w:rsidRPr="00474C16" w:rsidRDefault="00C86E09" w:rsidP="00CA6BE5">
      <w:pPr>
        <w:pStyle w:val="NoSpacing"/>
      </w:pPr>
      <w:r w:rsidRPr="00474C16">
        <w:t xml:space="preserve">Each trial entails a number of iterations, each of which culminates in a description of number of key quantities, namely, the numbers of </w:t>
      </w:r>
      <w:proofErr w:type="spellStart"/>
      <w:r w:rsidRPr="00474C16">
        <w:t>susciptiles</w:t>
      </w:r>
      <w:proofErr w:type="spellEnd"/>
      <w:r w:rsidRPr="00474C16">
        <w:t xml:space="preserve">, incubating persons, asymptomatic infectives, symptomatic </w:t>
      </w:r>
      <w:proofErr w:type="spellStart"/>
      <w:r w:rsidRPr="00474C16">
        <w:t>infectives</w:t>
      </w:r>
      <w:proofErr w:type="spellEnd"/>
      <w:r w:rsidRPr="00474C16">
        <w:t xml:space="preserve">, and </w:t>
      </w:r>
      <w:proofErr w:type="spellStart"/>
      <w:r w:rsidRPr="00474C16">
        <w:t>inerts</w:t>
      </w:r>
      <w:proofErr w:type="spellEnd"/>
      <w:r w:rsidRPr="00474C16">
        <w:t>.</w:t>
      </w:r>
      <w:r w:rsidR="00CB2879" w:rsidRPr="00474C16">
        <w:t xml:space="preserve"> Changes in those quantities over time reflect the dynamics of spread of the infectious agent. </w:t>
      </w:r>
    </w:p>
    <w:p w14:paraId="461FBE26" w14:textId="4ACE9FCE" w:rsidR="00CB2879" w:rsidRPr="00474C16" w:rsidRDefault="00CB2879" w:rsidP="00CA6BE5">
      <w:pPr>
        <w:pStyle w:val="NoSpacing"/>
      </w:pPr>
    </w:p>
    <w:p w14:paraId="73D5802B" w14:textId="1D4EC0D9" w:rsidR="00CB2879" w:rsidRPr="00474C16" w:rsidRDefault="00CB2879" w:rsidP="00CA6BE5">
      <w:pPr>
        <w:pStyle w:val="NoSpacing"/>
      </w:pPr>
      <w:r w:rsidRPr="00474C16">
        <w:t>The duration of the iterations can be set within a series of trials. For example, the duration could be set to an hour, which is useful when modeling dynamics that are associated with changes to agents within a 24 hour period, e.g., students spending a portion of the day in school, and a portion of the day at home.</w:t>
      </w:r>
    </w:p>
    <w:p w14:paraId="7149184D" w14:textId="1C362927" w:rsidR="00CB2879" w:rsidRPr="00474C16" w:rsidRDefault="00CB2879" w:rsidP="00CA6BE5">
      <w:pPr>
        <w:pStyle w:val="NoSpacing"/>
      </w:pPr>
    </w:p>
    <w:p w14:paraId="64D5754A" w14:textId="507268B7" w:rsidR="00CB2879" w:rsidRPr="00474C16" w:rsidRDefault="00CB2879" w:rsidP="00CA6BE5">
      <w:pPr>
        <w:pStyle w:val="NoSpacing"/>
      </w:pPr>
      <w:proofErr w:type="gramStart"/>
      <w:r w:rsidRPr="00474C16">
        <w:t>A duration</w:t>
      </w:r>
      <w:proofErr w:type="gramEnd"/>
      <w:r w:rsidRPr="00474C16">
        <w:t xml:space="preserve"> could be set for a day if the intention is to look at changes in rates over the course days, and there is no need or interest to factor in and portray changes at a more granular level</w:t>
      </w:r>
    </w:p>
    <w:p w14:paraId="502819B5" w14:textId="77777777" w:rsidR="00CB2879" w:rsidRPr="00474C16" w:rsidRDefault="00CB2879" w:rsidP="00CA6BE5">
      <w:pPr>
        <w:pStyle w:val="NoSpacing"/>
      </w:pPr>
    </w:p>
    <w:p w14:paraId="51164C6A" w14:textId="2EE9416C" w:rsidR="00CA6BE5" w:rsidRPr="00474C16" w:rsidRDefault="00CA6BE5" w:rsidP="00CA6BE5">
      <w:pPr>
        <w:pStyle w:val="NoSpacing"/>
        <w:rPr>
          <w:u w:val="single"/>
        </w:rPr>
      </w:pPr>
      <w:r w:rsidRPr="00474C16">
        <w:rPr>
          <w:u w:val="single"/>
        </w:rPr>
        <w:t>OUTCOME MEASURES OF R0</w:t>
      </w:r>
    </w:p>
    <w:p w14:paraId="785FB61D" w14:textId="77777777" w:rsidR="00CB2879" w:rsidRDefault="00CB2879" w:rsidP="00CA6BE5">
      <w:pPr>
        <w:pStyle w:val="NoSpacing"/>
      </w:pPr>
    </w:p>
    <w:p w14:paraId="2B97A4D7" w14:textId="18FFD116" w:rsidR="00CB2879" w:rsidRDefault="00CB2879" w:rsidP="00CB2879">
      <w:pPr>
        <w:pStyle w:val="NoSpacing"/>
      </w:pPr>
      <w:r>
        <w:t>A given trial may be set up to iterate until values are produced for a series of outcomes or goal states:</w:t>
      </w:r>
    </w:p>
    <w:p w14:paraId="739B97A1" w14:textId="77777777" w:rsidR="00CB2879" w:rsidRDefault="00CB2879" w:rsidP="00CB2879">
      <w:pPr>
        <w:pStyle w:val="NoSpacing"/>
      </w:pPr>
    </w:p>
    <w:p w14:paraId="3314FF4A" w14:textId="77777777" w:rsidR="00CB2879" w:rsidRDefault="00CB2879" w:rsidP="00CB2879">
      <w:pPr>
        <w:pStyle w:val="NoSpacing"/>
        <w:numPr>
          <w:ilvl w:val="0"/>
          <w:numId w:val="4"/>
        </w:numPr>
      </w:pPr>
      <w:r>
        <w:lastRenderedPageBreak/>
        <w:t xml:space="preserve">The first 10% of agents newly </w:t>
      </w:r>
      <w:proofErr w:type="spellStart"/>
      <w:r>
        <w:t>infectd</w:t>
      </w:r>
      <w:proofErr w:type="spellEnd"/>
    </w:p>
    <w:p w14:paraId="479280D7" w14:textId="77777777" w:rsidR="00CB2879" w:rsidRDefault="00CB2879" w:rsidP="00CB2879">
      <w:pPr>
        <w:pStyle w:val="NoSpacing"/>
        <w:numPr>
          <w:ilvl w:val="0"/>
          <w:numId w:val="4"/>
        </w:numPr>
      </w:pPr>
      <w:r>
        <w:t>The point at which 20% agents are infected</w:t>
      </w:r>
    </w:p>
    <w:p w14:paraId="5A659278" w14:textId="77777777" w:rsidR="00CB2879" w:rsidRDefault="00CB2879" w:rsidP="00CB2879">
      <w:pPr>
        <w:pStyle w:val="NoSpacing"/>
        <w:numPr>
          <w:ilvl w:val="0"/>
          <w:numId w:val="4"/>
        </w:numPr>
      </w:pPr>
      <w:r>
        <w:t>The point at which 30% agents are infected</w:t>
      </w:r>
    </w:p>
    <w:p w14:paraId="05B0E1AF" w14:textId="77777777" w:rsidR="00CB2879" w:rsidRDefault="00CB2879" w:rsidP="00CB2879">
      <w:pPr>
        <w:pStyle w:val="NoSpacing"/>
        <w:numPr>
          <w:ilvl w:val="0"/>
          <w:numId w:val="4"/>
        </w:numPr>
      </w:pPr>
      <w:r>
        <w:t>The point at which 40% of agents are infected</w:t>
      </w:r>
    </w:p>
    <w:p w14:paraId="6DCEB31D" w14:textId="77777777" w:rsidR="00CB2879" w:rsidRDefault="00CB2879" w:rsidP="00CB2879">
      <w:pPr>
        <w:pStyle w:val="NoSpacing"/>
        <w:numPr>
          <w:ilvl w:val="0"/>
          <w:numId w:val="4"/>
        </w:numPr>
      </w:pPr>
      <w:r>
        <w:t>The point at which 50% of agents are infected</w:t>
      </w:r>
    </w:p>
    <w:p w14:paraId="7B09D6D2" w14:textId="77777777" w:rsidR="00CB2879" w:rsidRDefault="00CB2879" w:rsidP="00CA6BE5">
      <w:pPr>
        <w:pStyle w:val="NoSpacing"/>
      </w:pPr>
    </w:p>
    <w:p w14:paraId="5F7E5892" w14:textId="0039791E" w:rsidR="00CA6BE5" w:rsidRDefault="00CB2879" w:rsidP="00CA6BE5">
      <w:pPr>
        <w:pStyle w:val="NoSpacing"/>
      </w:pPr>
      <w:r>
        <w:t xml:space="preserve">Note that </w:t>
      </w:r>
      <w:proofErr w:type="gramStart"/>
      <w:r>
        <w:t xml:space="preserve">for </w:t>
      </w:r>
      <w:r w:rsidR="00114D46">
        <w:t xml:space="preserve"> certain</w:t>
      </w:r>
      <w:proofErr w:type="gramEnd"/>
      <w:r w:rsidR="00114D46">
        <w:t xml:space="preserve"> configurations of parameters, a particular trial may end before</w:t>
      </w:r>
      <w:r>
        <w:t xml:space="preserve"> goal </w:t>
      </w:r>
      <w:r w:rsidR="00114D46">
        <w:t xml:space="preserve"> </w:t>
      </w:r>
      <w:r>
        <w:t>a</w:t>
      </w:r>
      <w:r w:rsidR="00C86E09">
        <w:t xml:space="preserve">  </w:t>
      </w:r>
      <w:r w:rsidR="00114D46">
        <w:t>is reached</w:t>
      </w:r>
      <w:r>
        <w:t xml:space="preserve">. For example, </w:t>
      </w:r>
      <w:r w:rsidR="00114D46">
        <w:t xml:space="preserve">the trial may end after only a few transmissions </w:t>
      </w:r>
      <w:r>
        <w:t>if there are no longer any infectious persons within the population specified for the trial</w:t>
      </w:r>
    </w:p>
    <w:p w14:paraId="0D18BF9F" w14:textId="77777777" w:rsidR="00114D46" w:rsidRDefault="00114D46" w:rsidP="00CA6BE5">
      <w:pPr>
        <w:pStyle w:val="NoSpacing"/>
      </w:pPr>
    </w:p>
    <w:p w14:paraId="2BAC644C" w14:textId="77777777" w:rsidR="00114D46" w:rsidRDefault="00114D46" w:rsidP="00114D46">
      <w:pPr>
        <w:pStyle w:val="NoSpacing"/>
      </w:pPr>
    </w:p>
    <w:p w14:paraId="0F90932D" w14:textId="3D3B1C4F" w:rsidR="00114D46" w:rsidRDefault="00CB2879" w:rsidP="00114D46">
      <w:pPr>
        <w:pStyle w:val="NoSpacing"/>
      </w:pPr>
      <w:r>
        <w:t xml:space="preserve">Consider, for example, a trail that was set up to </w:t>
      </w:r>
      <w:r w:rsidR="00114D46">
        <w:t>terminate as Newly Infected = 50%</w:t>
      </w:r>
      <w:r>
        <w:t>. At</w:t>
      </w:r>
      <w:r w:rsidR="00114D46">
        <w:t xml:space="preserve"> that point, the number of generations</w:t>
      </w:r>
      <w:r>
        <w:t xml:space="preserve"> required to reach each interim/final goal state</w:t>
      </w:r>
      <w:r w:rsidR="00114D46">
        <w:t xml:space="preserve"> is recorded, as well as R0 at that point. The trials records look like this:</w:t>
      </w:r>
    </w:p>
    <w:p w14:paraId="386AD77A" w14:textId="656CB1D0" w:rsidR="00114D46" w:rsidRDefault="00114D46" w:rsidP="00114D46">
      <w:pPr>
        <w:pStyle w:val="NoSpacing"/>
      </w:pPr>
    </w:p>
    <w:p w14:paraId="75D92AA6" w14:textId="7BF5E1C6" w:rsidR="00114D46" w:rsidDel="00474C16" w:rsidRDefault="00474C16" w:rsidP="00114D46">
      <w:pPr>
        <w:pStyle w:val="NoSpacing"/>
        <w:rPr>
          <w:del w:id="1" w:author="Ernie Chang" w:date="2020-09-21T16:05:00Z"/>
        </w:rPr>
      </w:pPr>
      <w:ins w:id="2" w:author="Ernie Chang" w:date="2020-09-21T16:05:00Z">
        <w:r w:rsidRPr="00474C16">
          <w:drawing>
            <wp:inline distT="0" distB="0" distL="0" distR="0" wp14:anchorId="22E35E7F" wp14:editId="569EAB43">
              <wp:extent cx="5938186" cy="92119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8598" cy="921263"/>
                      </a:xfrm>
                      <a:prstGeom prst="rect">
                        <a:avLst/>
                      </a:prstGeom>
                    </pic:spPr>
                  </pic:pic>
                </a:graphicData>
              </a:graphic>
            </wp:inline>
          </w:drawing>
        </w:r>
      </w:ins>
    </w:p>
    <w:p w14:paraId="27461F83" w14:textId="77777777" w:rsidR="003D3628" w:rsidRDefault="003D3628" w:rsidP="00114D46">
      <w:pPr>
        <w:pStyle w:val="NoSpacing"/>
      </w:pPr>
    </w:p>
    <w:p w14:paraId="23E37247" w14:textId="3F6C2045" w:rsidR="00114D46" w:rsidRDefault="003D3628" w:rsidP="00474C16">
      <w:pPr>
        <w:pStyle w:val="NoSpacing"/>
        <w:pPrChange w:id="3" w:author="Ernie Chang" w:date="2020-09-21T16:05:00Z">
          <w:pPr>
            <w:pStyle w:val="NoSpacing"/>
            <w:jc w:val="center"/>
          </w:pPr>
        </w:pPrChange>
      </w:pPr>
      <w:r>
        <w:t>The result of these trials, as far as R0 is concerned, can be seen in the following graph:</w:t>
      </w:r>
    </w:p>
    <w:p w14:paraId="67A3CDEE" w14:textId="77777777" w:rsidR="003D3628" w:rsidRDefault="003D3628" w:rsidP="003D3628">
      <w:pPr>
        <w:pStyle w:val="NoSpacing"/>
        <w:jc w:val="center"/>
      </w:pPr>
    </w:p>
    <w:p w14:paraId="12200FE3" w14:textId="77777777" w:rsidR="0074383A" w:rsidRDefault="0074383A" w:rsidP="003D3628">
      <w:pPr>
        <w:pStyle w:val="NoSpacing"/>
      </w:pPr>
      <w:r>
        <w:rPr>
          <w:noProof/>
          <w:lang w:eastAsia="en-CA"/>
        </w:rPr>
        <w:drawing>
          <wp:inline distT="0" distB="0" distL="0" distR="0" wp14:anchorId="33D10E86" wp14:editId="6B56772C">
            <wp:extent cx="5419945" cy="386155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1259" cy="3862491"/>
                    </a:xfrm>
                    <a:prstGeom prst="rect">
                      <a:avLst/>
                    </a:prstGeom>
                    <a:noFill/>
                  </pic:spPr>
                </pic:pic>
              </a:graphicData>
            </a:graphic>
          </wp:inline>
        </w:drawing>
      </w:r>
    </w:p>
    <w:p w14:paraId="730E2492" w14:textId="315835E2" w:rsidR="0074383A" w:rsidRDefault="0074383A" w:rsidP="003D3628">
      <w:pPr>
        <w:pStyle w:val="NoSpacing"/>
      </w:pPr>
    </w:p>
    <w:p w14:paraId="009DDC38" w14:textId="77777777" w:rsidR="003D3628" w:rsidRDefault="003D3628" w:rsidP="003D3628">
      <w:pPr>
        <w:pStyle w:val="NoSpacing"/>
      </w:pPr>
      <w:r>
        <w:lastRenderedPageBreak/>
        <w:t>The important observations here are:</w:t>
      </w:r>
    </w:p>
    <w:p w14:paraId="43160877" w14:textId="77777777" w:rsidR="003D3628" w:rsidRDefault="003D3628" w:rsidP="003D3628">
      <w:pPr>
        <w:pStyle w:val="NoSpacing"/>
      </w:pPr>
    </w:p>
    <w:p w14:paraId="3F4F98F2" w14:textId="501E0519" w:rsidR="003D3628" w:rsidRDefault="003D3628" w:rsidP="003D3628">
      <w:pPr>
        <w:pStyle w:val="NoSpacing"/>
        <w:numPr>
          <w:ilvl w:val="0"/>
          <w:numId w:val="5"/>
        </w:numPr>
      </w:pPr>
      <w:r>
        <w:t>For different Hazard Radius values, the values of within 1 and 2</w:t>
      </w:r>
      <w:r w:rsidR="0074383A">
        <w:t xml:space="preserve"> (black and red dotted lines) are different for the distinct Mingling Factors. For example, most values of R0 for Hazard Radius of 5 are greater than 2 </w:t>
      </w:r>
      <w:r w:rsidR="00663B74">
        <w:t xml:space="preserve">when </w:t>
      </w:r>
      <w:proofErr w:type="gramStart"/>
      <w:r w:rsidR="00663B74">
        <w:t xml:space="preserve">the </w:t>
      </w:r>
      <w:r w:rsidR="0074383A">
        <w:t xml:space="preserve"> Mingling</w:t>
      </w:r>
      <w:proofErr w:type="gramEnd"/>
      <w:r w:rsidR="0074383A">
        <w:t xml:space="preserve"> Factors </w:t>
      </w:r>
      <w:r w:rsidR="00663B74">
        <w:t xml:space="preserve">is greater than </w:t>
      </w:r>
      <w:r w:rsidR="0074383A">
        <w:t>0.5.</w:t>
      </w:r>
    </w:p>
    <w:p w14:paraId="6BAB4770" w14:textId="77777777" w:rsidR="0074383A" w:rsidRDefault="0074383A" w:rsidP="003D3628">
      <w:pPr>
        <w:pStyle w:val="NoSpacing"/>
        <w:numPr>
          <w:ilvl w:val="0"/>
          <w:numId w:val="5"/>
        </w:numPr>
      </w:pPr>
      <w:r>
        <w:t>For Radius = 2, the values of R0 are consistently below 2, and for Mingling Factor &lt; 1.8, the values of R0 are &lt; 1. These represent Trials which terminate before the goal of 50% infected.</w:t>
      </w:r>
    </w:p>
    <w:p w14:paraId="24E0977D" w14:textId="77777777" w:rsidR="009806E8" w:rsidRDefault="009806E8" w:rsidP="003D3628">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14:paraId="57205D5E" w14:textId="77777777" w:rsidR="0074383A" w:rsidRDefault="0074383A" w:rsidP="0074383A">
      <w:pPr>
        <w:pStyle w:val="NoSpacing"/>
      </w:pPr>
    </w:p>
    <w:p w14:paraId="0FAAB984" w14:textId="77777777" w:rsidR="0074383A" w:rsidRDefault="0074383A" w:rsidP="0074383A">
      <w:pPr>
        <w:pStyle w:val="NoSpacing"/>
      </w:pPr>
      <w:r>
        <w:t xml:space="preserve">In the Discussion section, we will consider how these observations can inform the use of </w:t>
      </w:r>
      <w:proofErr w:type="spellStart"/>
      <w:r>
        <w:t>CovidSIMVL</w:t>
      </w:r>
      <w:proofErr w:type="spellEnd"/>
      <w:r>
        <w:t xml:space="preserve"> as a planning tool.</w:t>
      </w:r>
    </w:p>
    <w:p w14:paraId="239BB2AE" w14:textId="77777777" w:rsidR="0074383A" w:rsidRDefault="0074383A" w:rsidP="0074383A">
      <w:pPr>
        <w:pStyle w:val="NoSpacing"/>
      </w:pPr>
    </w:p>
    <w:p w14:paraId="272279C1" w14:textId="77777777" w:rsidR="0074383A" w:rsidRDefault="0074383A" w:rsidP="0074383A">
      <w:pPr>
        <w:pStyle w:val="NoSpacing"/>
        <w:rPr>
          <w:u w:val="single"/>
        </w:rPr>
      </w:pPr>
      <w:r>
        <w:rPr>
          <w:u w:val="single"/>
        </w:rPr>
        <w:t xml:space="preserve">OUTCOME MEASURES OF </w:t>
      </w:r>
      <w:r w:rsidR="00FC28EE">
        <w:rPr>
          <w:u w:val="single"/>
        </w:rPr>
        <w:t>RISK PER HOUR</w:t>
      </w:r>
    </w:p>
    <w:p w14:paraId="70A5B1F5" w14:textId="77777777" w:rsidR="0074383A" w:rsidRDefault="0074383A" w:rsidP="0074383A">
      <w:pPr>
        <w:pStyle w:val="NoSpacing"/>
      </w:pPr>
      <w:r>
        <w:t xml:space="preserve">Consider a trial in which 10 agents are infected in 25 generations. With each generation representing an HOUR of time, </w:t>
      </w:r>
      <w:r w:rsidR="00D2131F">
        <w:t xml:space="preserve">each infection happens on the average </w:t>
      </w:r>
      <w:r w:rsidR="00FC28EE">
        <w:t>10/25 or 1</w:t>
      </w:r>
      <w:proofErr w:type="gramStart"/>
      <w:r w:rsidR="00FC28EE">
        <w:t>/(</w:t>
      </w:r>
      <w:proofErr w:type="gramEnd"/>
      <w:r w:rsidR="00FC28EE">
        <w:t>2.5)</w:t>
      </w:r>
      <w:r w:rsidR="00D2131F">
        <w:t>.</w:t>
      </w:r>
    </w:p>
    <w:p w14:paraId="1FA903D5" w14:textId="77777777" w:rsidR="0074383A" w:rsidRDefault="0074383A" w:rsidP="0074383A">
      <w:pPr>
        <w:pStyle w:val="NoSpacing"/>
      </w:pPr>
    </w:p>
    <w:p w14:paraId="3204D7B9" w14:textId="77777777" w:rsidR="0074383A" w:rsidRDefault="00FC28EE" w:rsidP="0074383A">
      <w:pPr>
        <w:pStyle w:val="NoSpacing"/>
      </w:pPr>
      <w:r>
        <w:t>This is the Risk per Hour, within the first decile (10% or 10 agents where population=100) of infection. For dramatic impact and simplicity, we will express the Risk per Hour as the denominator. In other words, if the Risk per Hour is 8.5, we mean a risk of infection of 1 in 8.5. Clearly, the smaller the Risk per Hour in denominator terms, the higher the risk of infection.</w:t>
      </w:r>
    </w:p>
    <w:p w14:paraId="7ED4A9C6" w14:textId="77777777" w:rsidR="00D2131F" w:rsidRDefault="00D2131F" w:rsidP="0074383A">
      <w:pPr>
        <w:pStyle w:val="NoSpacing"/>
      </w:pPr>
    </w:p>
    <w:p w14:paraId="3F81FB67" w14:textId="77777777"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14:paraId="78967C9A" w14:textId="77777777" w:rsidR="00D2131F" w:rsidRDefault="00D2131F" w:rsidP="0074383A">
      <w:pPr>
        <w:pStyle w:val="NoSpacing"/>
      </w:pPr>
    </w:p>
    <w:p w14:paraId="40370626" w14:textId="77777777" w:rsidR="00D2131F" w:rsidRDefault="00D2131F" w:rsidP="00B069F0">
      <w:pPr>
        <w:pStyle w:val="NoSpacing"/>
      </w:pPr>
      <w:r>
        <w:t xml:space="preserve">These trials, relating the </w:t>
      </w:r>
      <w:r w:rsidR="00FC28EE">
        <w:t>Risk per Hour</w:t>
      </w:r>
      <w:r>
        <w:t xml:space="preserve"> to the deciles for families of Mingling Factors, for the set parameters Hazard Radius = 5 in a population of 100 in the fixed ar</w:t>
      </w:r>
      <w:r w:rsidR="00B069F0">
        <w:t>ena, result in the graph below.</w:t>
      </w:r>
    </w:p>
    <w:p w14:paraId="19F3B05B" w14:textId="77777777" w:rsidR="00D2131F" w:rsidRDefault="00FC28EE" w:rsidP="00FC28EE">
      <w:pPr>
        <w:pStyle w:val="NoSpacing"/>
        <w:jc w:val="center"/>
      </w:pPr>
      <w:r>
        <w:rPr>
          <w:noProof/>
          <w:lang w:eastAsia="en-CA"/>
        </w:rPr>
        <w:drawing>
          <wp:anchor distT="0" distB="0" distL="114300" distR="114300" simplePos="0" relativeHeight="251658240" behindDoc="1" locked="0" layoutInCell="1" allowOverlap="1" wp14:anchorId="4E41DDE4" wp14:editId="4FEA45E0">
            <wp:simplePos x="0" y="0"/>
            <wp:positionH relativeFrom="column">
              <wp:posOffset>61595</wp:posOffset>
            </wp:positionH>
            <wp:positionV relativeFrom="paragraph">
              <wp:posOffset>172085</wp:posOffset>
            </wp:positionV>
            <wp:extent cx="5772150" cy="3693795"/>
            <wp:effectExtent l="0" t="0" r="0" b="1905"/>
            <wp:wrapTight wrapText="bothSides">
              <wp:wrapPolygon edited="0">
                <wp:start x="0" y="0"/>
                <wp:lineTo x="0" y="21500"/>
                <wp:lineTo x="21529" y="21500"/>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2150" cy="3693795"/>
                    </a:xfrm>
                    <a:prstGeom prst="rect">
                      <a:avLst/>
                    </a:prstGeom>
                    <a:noFill/>
                  </pic:spPr>
                </pic:pic>
              </a:graphicData>
            </a:graphic>
            <wp14:sizeRelH relativeFrom="page">
              <wp14:pctWidth>0</wp14:pctWidth>
            </wp14:sizeRelH>
            <wp14:sizeRelV relativeFrom="page">
              <wp14:pctHeight>0</wp14:pctHeight>
            </wp14:sizeRelV>
          </wp:anchor>
        </w:drawing>
      </w:r>
    </w:p>
    <w:p w14:paraId="34C150A7" w14:textId="77777777" w:rsidR="00D2131F" w:rsidRDefault="00D2131F" w:rsidP="0074383A">
      <w:pPr>
        <w:pStyle w:val="NoSpacing"/>
      </w:pPr>
    </w:p>
    <w:p w14:paraId="773FD5FB" w14:textId="77777777" w:rsidR="00B069F0" w:rsidRDefault="00B069F0" w:rsidP="0074383A">
      <w:pPr>
        <w:pStyle w:val="NoSpacing"/>
      </w:pPr>
      <w:r>
        <w:t xml:space="preserve">Consider the Mingle Factor MF=1.0 which is hardly moving at all. The </w:t>
      </w:r>
      <w:r w:rsidR="00FC28EE">
        <w:t xml:space="preserve">Risk per Hour in the 10% decile is 32.30. </w:t>
      </w:r>
      <w:r>
        <w:t xml:space="preserve">Carrying on from this, the next waypoint is at the 20% mark, and this has </w:t>
      </w:r>
      <w:r w:rsidR="00FC28EE">
        <w:t>Risk per Hour</w:t>
      </w:r>
      <w:r>
        <w:t xml:space="preserve"> of 22.35</w:t>
      </w:r>
      <w:r w:rsidR="00FC28EE">
        <w:t xml:space="preserve">. </w:t>
      </w:r>
    </w:p>
    <w:p w14:paraId="6700EAAD" w14:textId="77777777" w:rsidR="00FC28EE" w:rsidRDefault="00FC28EE" w:rsidP="0074383A">
      <w:pPr>
        <w:pStyle w:val="NoSpacing"/>
      </w:pPr>
    </w:p>
    <w:p w14:paraId="2937EFA7" w14:textId="77777777" w:rsidR="00FC28EE" w:rsidRDefault="00FC28EE" w:rsidP="0074383A">
      <w:pPr>
        <w:pStyle w:val="NoSpacing"/>
      </w:pPr>
      <w:r>
        <w:t xml:space="preserve">For the Mingle Factor of </w:t>
      </w:r>
      <w:r w:rsidR="00902A84">
        <w:t>30 (very high activity), the Risk per Hour is successively 3.3, 4.30, 3.57, 2.95, and 2.52. Expressed as the risk of infection of 1 in 3.57, this is very high.</w:t>
      </w:r>
    </w:p>
    <w:p w14:paraId="61F1965C" w14:textId="77777777" w:rsidR="00583849" w:rsidRDefault="00583849" w:rsidP="0074383A">
      <w:pPr>
        <w:pStyle w:val="NoSpacing"/>
      </w:pPr>
    </w:p>
    <w:p w14:paraId="4CC83699" w14:textId="77777777" w:rsidR="006B0F83" w:rsidRDefault="00583849" w:rsidP="0074383A">
      <w:pPr>
        <w:pStyle w:val="NoSpacing"/>
      </w:pPr>
      <w:r>
        <w:t xml:space="preserve">It might be useful to observe that these Trials are for continuous hours for 24hrs per day, and with </w:t>
      </w:r>
      <w:proofErr w:type="spellStart"/>
      <w:r>
        <w:t>CovidSIMVL</w:t>
      </w:r>
      <w:proofErr w:type="spellEnd"/>
      <w:r>
        <w:t>, we can model specific hours</w:t>
      </w:r>
      <w:r w:rsidR="006B0F83">
        <w:t xml:space="preserve"> in which different groups of people (agents) with </w:t>
      </w:r>
      <w:proofErr w:type="spellStart"/>
      <w:r w:rsidR="006B0F83">
        <w:t>characterizably</w:t>
      </w:r>
      <w:proofErr w:type="spellEnd"/>
      <w:r w:rsidR="006B0F83">
        <w:t xml:space="preserve"> distinct transmission risk profiles (e.g., younger children vs high school aged children vs staff in long-term care vs patients in long term care) are located in a particular universe. At other times during the day, they may or may not move to other universes (and carry the infection with them if they are incubating or infectious).</w:t>
      </w:r>
    </w:p>
    <w:p w14:paraId="2926F860" w14:textId="77777777" w:rsidR="006B0F83" w:rsidRDefault="006B0F83" w:rsidP="0074383A">
      <w:pPr>
        <w:pStyle w:val="NoSpacing"/>
      </w:pPr>
    </w:p>
    <w:p w14:paraId="0C222636" w14:textId="2AB6625B" w:rsidR="00902A84" w:rsidRDefault="00583849" w:rsidP="0074383A">
      <w:pPr>
        <w:pStyle w:val="NoSpacing"/>
      </w:pPr>
      <w:r>
        <w:t>Take the example of a classroom, which has a student in it for say 6 hrs a day. If the Risk per Hour is 30, or 1 in 30 hours, this might be optimistically interpreted to be 5 days at 6 hours/day with the risk being 1/30 per hour for an infection to take place. In 30 hours, we will get ONE infection, from this population.</w:t>
      </w:r>
    </w:p>
    <w:p w14:paraId="642B04F0" w14:textId="616967DE" w:rsidR="006B0F83" w:rsidRDefault="006B0F83" w:rsidP="0074383A">
      <w:pPr>
        <w:pStyle w:val="NoSpacing"/>
      </w:pPr>
    </w:p>
    <w:p w14:paraId="23C29315" w14:textId="4FF0AA79" w:rsidR="006B0F83" w:rsidRDefault="006B0F83" w:rsidP="0074383A">
      <w:pPr>
        <w:pStyle w:val="NoSpacing"/>
      </w:pPr>
      <w:r>
        <w:t xml:space="preserve">By contrast, if the Risk per Hour for that student is </w:t>
      </w:r>
      <w:r w:rsidR="00310773">
        <w:t>6</w:t>
      </w:r>
      <w:r>
        <w:t xml:space="preserve">, or 1 in </w:t>
      </w:r>
      <w:r w:rsidR="00310773">
        <w:t>6</w:t>
      </w:r>
      <w:r>
        <w:t xml:space="preserve"> hours, this might be interpreted to be </w:t>
      </w:r>
      <w:r w:rsidR="00310773">
        <w:t xml:space="preserve">1 infection per 6 hours of classroom time (1 school day), with a risk per hour of 1/6. </w:t>
      </w:r>
    </w:p>
    <w:p w14:paraId="1520907B" w14:textId="77777777" w:rsidR="00583849" w:rsidRDefault="00583849" w:rsidP="0074383A">
      <w:pPr>
        <w:pStyle w:val="NoSpacing"/>
      </w:pPr>
    </w:p>
    <w:p w14:paraId="076D6E94" w14:textId="79238202" w:rsidR="00310773" w:rsidRDefault="00902A84" w:rsidP="0074383A">
      <w:pPr>
        <w:pStyle w:val="NoSpacing"/>
      </w:pPr>
      <w:r>
        <w:t>High Mingle Factors produce higher Risk per Hour metrics, because the</w:t>
      </w:r>
      <w:r w:rsidR="00310773">
        <w:t xml:space="preserve"> agents are more mobile and they are more likely to make contact in any particular generation within the model.  The </w:t>
      </w:r>
      <w:proofErr w:type="spellStart"/>
      <w:r w:rsidR="00310773">
        <w:t>susceptibes</w:t>
      </w:r>
      <w:proofErr w:type="spellEnd"/>
      <w:r w:rsidR="00310773">
        <w:t xml:space="preserve"> that are contacted and transform into infections diminish the total number of susceptibles in the </w:t>
      </w:r>
      <w:proofErr w:type="gramStart"/>
      <w:r w:rsidR="00310773">
        <w:t>starting  population</w:t>
      </w:r>
      <w:proofErr w:type="gramEnd"/>
      <w:r w:rsidR="00310773">
        <w:t xml:space="preserve"> and add to the number of infectives. This results in a greater effective density of infectives within the population, and greater risk for any of the uninfected (susceptible) persons. </w:t>
      </w:r>
    </w:p>
    <w:p w14:paraId="24B9E74B" w14:textId="77777777" w:rsidR="00902A84" w:rsidRDefault="00902A84" w:rsidP="0074383A">
      <w:pPr>
        <w:pStyle w:val="NoSpacing"/>
      </w:pPr>
    </w:p>
    <w:p w14:paraId="0AEAF1C1" w14:textId="0E6F4407" w:rsidR="00902A84" w:rsidRDefault="00310773" w:rsidP="0074383A">
      <w:pPr>
        <w:pStyle w:val="NoSpacing"/>
      </w:pPr>
      <w:r>
        <w:t xml:space="preserve">Recall that Risk per Hour in this methodology is </w:t>
      </w:r>
      <w:r w:rsidR="00266CE1">
        <w:t xml:space="preserve">expressed as the number of hours required for one new transmission. As such, smaller numbers reflect higher risk. </w:t>
      </w:r>
      <w:r>
        <w:t xml:space="preserve"> </w:t>
      </w:r>
      <w:r w:rsidR="00902A84">
        <w:t>A declining Risk per Hour with increasing deciles can be interpreted to mean that the contagion is expanding in terms of rate, that it is easier to infect susceptibles as time goes on. In other words, the numbers of infective agents grows larger than the rate of their removal, considering the temporal dynamics of viral infection from incubating to infectious to inert.</w:t>
      </w:r>
    </w:p>
    <w:p w14:paraId="724933DB" w14:textId="77777777" w:rsidR="00902A84" w:rsidRDefault="00902A84" w:rsidP="0074383A">
      <w:pPr>
        <w:pStyle w:val="NoSpacing"/>
      </w:pPr>
    </w:p>
    <w:p w14:paraId="7D5741FB" w14:textId="77777777" w:rsidR="00902A84" w:rsidRDefault="00902A84" w:rsidP="0074383A">
      <w:pPr>
        <w:pStyle w:val="NoSpacing"/>
      </w:pPr>
      <w:r>
        <w:t>Conversely, an increasing Risk per Hour with increasing deciles can be interpreted to mean that the contagion is decreasing in terms of rate, that it becomes more difficult to find susceptibles as time advances, that the rate of removal of infectives exceeds the rate of generation of new infectives.</w:t>
      </w:r>
    </w:p>
    <w:p w14:paraId="178B29E8" w14:textId="77777777" w:rsidR="00902A84" w:rsidRDefault="00902A84" w:rsidP="0074383A">
      <w:pPr>
        <w:pStyle w:val="NoSpacing"/>
      </w:pPr>
    </w:p>
    <w:p w14:paraId="50D3562A" w14:textId="77777777" w:rsidR="00902A84" w:rsidRDefault="00902A84" w:rsidP="0074383A">
      <w:pPr>
        <w:pStyle w:val="NoSpacing"/>
      </w:pPr>
      <w:r>
        <w:t xml:space="preserve">Where the decline is steep in Risk per Hour, we would expect R0 to be large, and where the Risk per Hour increases with deciles, we would expect R0 to be certainly less than 2, if not less than 1. </w:t>
      </w:r>
    </w:p>
    <w:p w14:paraId="569D5B87" w14:textId="77777777" w:rsidR="00902A84" w:rsidRDefault="00902A84" w:rsidP="0074383A">
      <w:pPr>
        <w:pStyle w:val="NoSpacing"/>
      </w:pPr>
    </w:p>
    <w:p w14:paraId="6DCD34D0" w14:textId="77777777" w:rsidR="00902A84" w:rsidRDefault="00902A84" w:rsidP="0074383A">
      <w:pPr>
        <w:pStyle w:val="NoSpacing"/>
      </w:pPr>
      <w:r>
        <w:t>The graph above shows a decline in general for the entire family of Mingle Factors, in part because these are in the Hazard Radius = 5 parameter space. We would expect HR=4 and HR=3 to have different shapes for their graphs, but as we saw in the R0 graph, the Mingle Factor</w:t>
      </w:r>
      <w:r w:rsidR="009806E8">
        <w:t>s might occupy different intervals for the Hazard Radius in question.</w:t>
      </w:r>
    </w:p>
    <w:p w14:paraId="7470098B" w14:textId="77777777" w:rsidR="007A7461" w:rsidRDefault="007A7461" w:rsidP="0074383A">
      <w:pPr>
        <w:pStyle w:val="NoSpacing"/>
      </w:pPr>
    </w:p>
    <w:p w14:paraId="092B0E9D" w14:textId="77777777" w:rsidR="007A7461" w:rsidRDefault="007A7461" w:rsidP="0074383A">
      <w:pPr>
        <w:pStyle w:val="NoSpacing"/>
      </w:pPr>
      <w:r>
        <w:t xml:space="preserve">The graphs for Hazard Radius 4 and HR=3 </w:t>
      </w:r>
      <w:r w:rsidR="003F6C4E">
        <w:t>is seen below.</w:t>
      </w:r>
    </w:p>
    <w:p w14:paraId="53DC4CEA" w14:textId="77777777" w:rsidR="003F6C4E" w:rsidRDefault="003F6C4E" w:rsidP="0074383A">
      <w:pPr>
        <w:pStyle w:val="NoSpacing"/>
      </w:pPr>
    </w:p>
    <w:p w14:paraId="457F8978" w14:textId="77777777" w:rsidR="003F6C4E" w:rsidRDefault="003F6C4E" w:rsidP="0074383A">
      <w:pPr>
        <w:pStyle w:val="NoSpacing"/>
      </w:pPr>
      <w:r>
        <w:rPr>
          <w:noProof/>
          <w:lang w:eastAsia="en-CA"/>
        </w:rPr>
        <w:lastRenderedPageBreak/>
        <w:drawing>
          <wp:inline distT="0" distB="0" distL="0" distR="0" wp14:anchorId="6987783E" wp14:editId="0D1CC283">
            <wp:extent cx="5676900" cy="36334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496" cy="3633789"/>
                    </a:xfrm>
                    <a:prstGeom prst="rect">
                      <a:avLst/>
                    </a:prstGeom>
                    <a:noFill/>
                  </pic:spPr>
                </pic:pic>
              </a:graphicData>
            </a:graphic>
          </wp:inline>
        </w:drawing>
      </w:r>
    </w:p>
    <w:p w14:paraId="48C99FFA" w14:textId="77777777" w:rsidR="007A7461" w:rsidRDefault="007A7461" w:rsidP="0074383A">
      <w:pPr>
        <w:pStyle w:val="NoSpacing"/>
      </w:pPr>
    </w:p>
    <w:p w14:paraId="7A0B1C6C" w14:textId="77777777" w:rsidR="003F6C4E" w:rsidRDefault="003F6C4E" w:rsidP="0074383A">
      <w:pPr>
        <w:pStyle w:val="NoSpacing"/>
      </w:pPr>
      <w:r>
        <w:t>Note that the top two lines for MF=0.80 and MF=0.90 are upward sloping, showing that the Risk per Hour is a larger denominator, so the actual risk is 1/56 per hour for the 5</w:t>
      </w:r>
      <w:r w:rsidRPr="003F6C4E">
        <w:rPr>
          <w:vertAlign w:val="superscript"/>
        </w:rPr>
        <w:t>th</w:t>
      </w:r>
      <w:r>
        <w:t xml:space="preserve"> decile, MF=0.80.</w:t>
      </w:r>
    </w:p>
    <w:p w14:paraId="174E5CF0" w14:textId="77777777" w:rsidR="003F6C4E" w:rsidRDefault="003F6C4E" w:rsidP="0074383A">
      <w:pPr>
        <w:pStyle w:val="NoSpacing"/>
      </w:pPr>
    </w:p>
    <w:p w14:paraId="345026D9" w14:textId="77777777" w:rsidR="007A7461" w:rsidRPr="007A7461" w:rsidRDefault="007A7461" w:rsidP="0074383A">
      <w:pPr>
        <w:pStyle w:val="NoSpacing"/>
        <w:rPr>
          <w:u w:val="single"/>
        </w:rPr>
      </w:pPr>
      <w:r>
        <w:rPr>
          <w:u w:val="single"/>
        </w:rPr>
        <w:t>DISCUSSION</w:t>
      </w:r>
    </w:p>
    <w:p w14:paraId="01EF2D80" w14:textId="77777777"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of the above), it also has a TERTIARY set of rules, which govern the movement of populations between common spaces (which we call Universes).</w:t>
      </w:r>
    </w:p>
    <w:p w14:paraId="4FB132BC" w14:textId="77777777" w:rsidR="007A7461" w:rsidRDefault="007A7461" w:rsidP="0074383A">
      <w:pPr>
        <w:pStyle w:val="NoSpacing"/>
      </w:pPr>
    </w:p>
    <w:p w14:paraId="5BF428B8" w14:textId="77777777" w:rsidR="007A7461" w:rsidRDefault="007A7461" w:rsidP="0074383A">
      <w:pPr>
        <w:pStyle w:val="NoSpacing"/>
      </w:pPr>
      <w:r>
        <w:t>The simulation tool is an acknowledgment that although we can specify the rules for primary, secondary and tertiary behaviors, we cannot easily determine the end-points or even the progress of the dynamics of the systems as a whole.</w:t>
      </w:r>
    </w:p>
    <w:p w14:paraId="40CB0431" w14:textId="77777777" w:rsidR="007A7461" w:rsidRDefault="007A7461" w:rsidP="0074383A">
      <w:pPr>
        <w:pStyle w:val="NoSpacing"/>
      </w:pPr>
    </w:p>
    <w:p w14:paraId="476CB47A" w14:textId="77777777"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14:paraId="30547CA5" w14:textId="77777777" w:rsidR="007A7461" w:rsidRDefault="007A7461" w:rsidP="0074383A">
      <w:pPr>
        <w:pStyle w:val="NoSpacing"/>
      </w:pPr>
    </w:p>
    <w:p w14:paraId="343E94FE" w14:textId="77777777"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14:paraId="5FE69FF3" w14:textId="77777777" w:rsidR="007A7461" w:rsidRDefault="007A7461" w:rsidP="0074383A">
      <w:pPr>
        <w:pStyle w:val="NoSpacing"/>
      </w:pPr>
    </w:p>
    <w:p w14:paraId="2D9318A7" w14:textId="77777777" w:rsidR="007A7461" w:rsidRDefault="007A7461" w:rsidP="0074383A">
      <w:pPr>
        <w:pStyle w:val="NoSpacing"/>
      </w:pPr>
      <w:r>
        <w:t>This is the purpose of the Calibration studies above. Fo</w:t>
      </w:r>
      <w:r w:rsidR="00A74CE7">
        <w:t xml:space="preserve">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w:t>
      </w:r>
      <w:r w:rsidR="00A74CE7">
        <w:lastRenderedPageBreak/>
        <w:t>of the infective symptomatic period by increased testing, and the quantitative results of the change in total infections, or infections per hour, can be derived.</w:t>
      </w:r>
    </w:p>
    <w:p w14:paraId="7F257D4E" w14:textId="77777777" w:rsidR="003D3628" w:rsidRPr="00114D46" w:rsidRDefault="003D3628" w:rsidP="003D3628">
      <w:pPr>
        <w:pStyle w:val="NoSpacing"/>
        <w:jc w:val="center"/>
      </w:pPr>
    </w:p>
    <w:sectPr w:rsidR="003D3628" w:rsidRPr="00114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065CDC"/>
    <w:rsid w:val="00114D46"/>
    <w:rsid w:val="00266CE1"/>
    <w:rsid w:val="002F0D7C"/>
    <w:rsid w:val="00310773"/>
    <w:rsid w:val="003D3628"/>
    <w:rsid w:val="003F6C4E"/>
    <w:rsid w:val="00474C16"/>
    <w:rsid w:val="00583849"/>
    <w:rsid w:val="00663B74"/>
    <w:rsid w:val="006B0F83"/>
    <w:rsid w:val="0074383A"/>
    <w:rsid w:val="007A7461"/>
    <w:rsid w:val="0081212A"/>
    <w:rsid w:val="008247CC"/>
    <w:rsid w:val="00902A84"/>
    <w:rsid w:val="009806E8"/>
    <w:rsid w:val="00A74CE7"/>
    <w:rsid w:val="00A842E9"/>
    <w:rsid w:val="00B069F0"/>
    <w:rsid w:val="00BF2AFC"/>
    <w:rsid w:val="00C86E09"/>
    <w:rsid w:val="00CA6BE5"/>
    <w:rsid w:val="00CB2879"/>
    <w:rsid w:val="00CC1167"/>
    <w:rsid w:val="00D2131F"/>
    <w:rsid w:val="00FC2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66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1953</Words>
  <Characters>11138</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Chang</dc:creator>
  <cp:keywords/>
  <cp:lastModifiedBy>Ernie Chang</cp:lastModifiedBy>
  <cp:revision>2</cp:revision>
  <dcterms:created xsi:type="dcterms:W3CDTF">2020-09-22T00:55:00Z</dcterms:created>
  <dcterms:modified xsi:type="dcterms:W3CDTF">2020-09-22T00:55:00Z</dcterms:modified>
</cp:coreProperties>
</file>
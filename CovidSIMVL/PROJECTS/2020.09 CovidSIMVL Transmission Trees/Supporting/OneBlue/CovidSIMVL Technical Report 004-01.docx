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E5D0BC" w14:textId="4F9F936E" w:rsidR="00A12F2B" w:rsidRDefault="00A842E9" w:rsidP="00D55BE1">
      <w:pPr>
        <w:pStyle w:val="NoSpacing"/>
      </w:pPr>
      <w:proofErr w:type="spellStart"/>
      <w:r>
        <w:t>CovidSIMVL</w:t>
      </w:r>
      <w:proofErr w:type="spellEnd"/>
      <w:r>
        <w:t xml:space="preserve"> Technical Report 004. On Calibrating R0, Hazard Radius and Mingle Factors </w:t>
      </w:r>
      <w:ins w:id="0" w:author="Ernie Chang" w:date="2020-09-21T16:20:00Z">
        <w:r w:rsidR="00D55BE1">
          <w:tab/>
        </w:r>
      </w:ins>
    </w:p>
    <w:p w14:paraId="4C859217" w14:textId="77777777" w:rsidR="00A842E9" w:rsidRDefault="00A842E9" w:rsidP="00A842E9">
      <w:pPr>
        <w:pStyle w:val="NoSpacing"/>
      </w:pPr>
      <w:r>
        <w:t>September 20, 2020</w:t>
      </w:r>
    </w:p>
    <w:p w14:paraId="3B42555F" w14:textId="77777777" w:rsidR="00A842E9" w:rsidRDefault="00A842E9" w:rsidP="00A842E9">
      <w:pPr>
        <w:pStyle w:val="NoSpacing"/>
      </w:pPr>
    </w:p>
    <w:p w14:paraId="7AD1EF41" w14:textId="77777777" w:rsidR="00A842E9" w:rsidRDefault="00A842E9" w:rsidP="00A842E9">
      <w:pPr>
        <w:pStyle w:val="NoSpacing"/>
        <w:rPr>
          <w:u w:val="single"/>
        </w:rPr>
      </w:pPr>
      <w:r>
        <w:rPr>
          <w:u w:val="single"/>
        </w:rPr>
        <w:t>INTRODUCTION</w:t>
      </w:r>
    </w:p>
    <w:p w14:paraId="62D49755" w14:textId="77777777" w:rsidR="00A842E9" w:rsidRDefault="00A842E9" w:rsidP="00A842E9">
      <w:pPr>
        <w:pStyle w:val="NoSpacing"/>
      </w:pPr>
      <w:r>
        <w:t xml:space="preserve">The agent-based simulation tool </w:t>
      </w:r>
      <w:proofErr w:type="spellStart"/>
      <w:r>
        <w:t>CovidSIMVL</w:t>
      </w:r>
      <w:proofErr w:type="spellEnd"/>
      <w:r>
        <w:t xml:space="preserve"> is based on a predator-prey framework, in which the movement of agents (persons) and their subsequent positions may result in transmissions of a viral load between two agents that are in contact.</w:t>
      </w:r>
    </w:p>
    <w:p w14:paraId="10BE8880" w14:textId="77777777" w:rsidR="00A842E9" w:rsidRDefault="00A842E9" w:rsidP="00A842E9">
      <w:pPr>
        <w:pStyle w:val="NoSpacing"/>
      </w:pPr>
    </w:p>
    <w:p w14:paraId="78874A33" w14:textId="77777777" w:rsidR="00A842E9" w:rsidRDefault="00A842E9" w:rsidP="00A842E9">
      <w:pPr>
        <w:pStyle w:val="NoSpacing"/>
        <w:rPr>
          <w:sz w:val="20"/>
          <w:szCs w:val="20"/>
        </w:rPr>
      </w:pPr>
      <w:r>
        <w:t xml:space="preserve">The PRIMARY rules for viral growth within an agent that is carrying a viral load, acquired by contact with an infective agent, Is based on temporal dynamics from a paper published by Xi, He et al. </w:t>
      </w:r>
      <w:r>
        <w:rPr>
          <w:i/>
          <w:sz w:val="20"/>
          <w:szCs w:val="20"/>
        </w:rPr>
        <w:t xml:space="preserve">Nature Medicine </w:t>
      </w:r>
      <w:r>
        <w:rPr>
          <w:b/>
          <w:sz w:val="20"/>
          <w:szCs w:val="20"/>
        </w:rPr>
        <w:t>26,</w:t>
      </w:r>
      <w:r>
        <w:rPr>
          <w:sz w:val="20"/>
          <w:szCs w:val="20"/>
        </w:rPr>
        <w:t xml:space="preserve"> 672-675(2020), expressed as shown below.</w:t>
      </w:r>
    </w:p>
    <w:p w14:paraId="79366D1A" w14:textId="77777777" w:rsidR="00A842E9" w:rsidRDefault="00A842E9" w:rsidP="00A842E9">
      <w:pPr>
        <w:pStyle w:val="NoSpacing"/>
        <w:rPr>
          <w:sz w:val="20"/>
          <w:szCs w:val="20"/>
        </w:rPr>
      </w:pPr>
    </w:p>
    <w:p w14:paraId="380471E9" w14:textId="77777777" w:rsidR="00A842E9" w:rsidRDefault="00A842E9" w:rsidP="00A842E9">
      <w:pPr>
        <w:pStyle w:val="NoSpacing"/>
        <w:jc w:val="center"/>
      </w:pPr>
      <w:r>
        <w:rPr>
          <w:noProof/>
          <w:lang w:eastAsia="en-CA"/>
        </w:rPr>
        <w:drawing>
          <wp:inline distT="0" distB="0" distL="0" distR="0" wp14:anchorId="5C4513D8" wp14:editId="61171EB5">
            <wp:extent cx="4535805" cy="1633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5805" cy="1633855"/>
                    </a:xfrm>
                    <a:prstGeom prst="rect">
                      <a:avLst/>
                    </a:prstGeom>
                    <a:noFill/>
                  </pic:spPr>
                </pic:pic>
              </a:graphicData>
            </a:graphic>
          </wp:inline>
        </w:drawing>
      </w:r>
    </w:p>
    <w:p w14:paraId="1D92CE0A" w14:textId="77777777" w:rsidR="00A842E9" w:rsidRDefault="00A842E9" w:rsidP="00A842E9">
      <w:pPr>
        <w:pStyle w:val="NoSpacing"/>
        <w:jc w:val="center"/>
      </w:pPr>
    </w:p>
    <w:p w14:paraId="23F719AB" w14:textId="0A6624C0" w:rsidR="00A842E9" w:rsidRDefault="00A842E9" w:rsidP="00A842E9">
      <w:pPr>
        <w:pStyle w:val="NoSpacing"/>
      </w:pPr>
      <w:r>
        <w:t xml:space="preserve">Each agent has one of the states: susceptible, incubating, </w:t>
      </w:r>
      <w:proofErr w:type="spellStart"/>
      <w:r>
        <w:t>aymptomatic</w:t>
      </w:r>
      <w:proofErr w:type="spellEnd"/>
      <w:r>
        <w:t xml:space="preserve"> infective, symptomatic infective, and inert</w:t>
      </w:r>
      <w:r w:rsidR="00C86E09">
        <w:t xml:space="preserve"> (e.g., recovered and assumed no longer infective; deceased; quarantined)</w:t>
      </w:r>
      <w:r>
        <w:t>. The viral loads determine the size of an agent (called the Hazard Radius).</w:t>
      </w:r>
    </w:p>
    <w:p w14:paraId="59A08C43" w14:textId="77777777" w:rsidR="00A842E9" w:rsidRDefault="00A842E9" w:rsidP="00A842E9">
      <w:pPr>
        <w:pStyle w:val="NoSpacing"/>
      </w:pPr>
    </w:p>
    <w:p w14:paraId="7F31C9B1" w14:textId="77777777" w:rsidR="00A842E9" w:rsidRDefault="00A842E9" w:rsidP="00A842E9">
      <w:pPr>
        <w:pStyle w:val="NoSpacing"/>
      </w:pPr>
      <w:r>
        <w:t xml:space="preserve">The SECONDARY rules for the </w:t>
      </w:r>
      <w:proofErr w:type="spellStart"/>
      <w:r>
        <w:t>CovidSIMVL</w:t>
      </w:r>
      <w:proofErr w:type="spellEnd"/>
      <w:r>
        <w:t xml:space="preserve"> model concern the interaction between agents who are in their individual viral states. These rules operate on three factors:</w:t>
      </w:r>
    </w:p>
    <w:p w14:paraId="341385F6" w14:textId="77777777" w:rsidR="00A842E9" w:rsidRDefault="00A842E9" w:rsidP="00A842E9">
      <w:pPr>
        <w:pStyle w:val="NoSpacing"/>
      </w:pPr>
    </w:p>
    <w:p w14:paraId="6C06EF2E" w14:textId="77777777" w:rsidR="00A842E9" w:rsidRDefault="00A842E9" w:rsidP="00A842E9">
      <w:pPr>
        <w:pStyle w:val="NoSpacing"/>
        <w:numPr>
          <w:ilvl w:val="0"/>
          <w:numId w:val="1"/>
        </w:numPr>
      </w:pPr>
      <w:r>
        <w:t>The population density (number of agents in the fixed arena of 800 x 600 pixels</w:t>
      </w:r>
    </w:p>
    <w:p w14:paraId="6112961E" w14:textId="77777777" w:rsidR="00A842E9" w:rsidRDefault="00A842E9" w:rsidP="00A842E9">
      <w:pPr>
        <w:pStyle w:val="NoSpacing"/>
        <w:numPr>
          <w:ilvl w:val="0"/>
          <w:numId w:val="1"/>
        </w:numPr>
      </w:pPr>
      <w:r>
        <w:t>The Hazard Radius of the agents which stochastically change from a base value, according to their viral loads</w:t>
      </w:r>
    </w:p>
    <w:p w14:paraId="2115F802" w14:textId="77777777" w:rsidR="00A842E9" w:rsidRDefault="00A842E9" w:rsidP="00A842E9">
      <w:pPr>
        <w:pStyle w:val="NoSpacing"/>
        <w:numPr>
          <w:ilvl w:val="0"/>
          <w:numId w:val="1"/>
        </w:numPr>
      </w:pPr>
      <w:r>
        <w:t>The degree of activity, or Mingling Factor, of each agent, which may change from time and place according to their roles or purported degree of activity. The lower the activity of all agents, the less likely they are to contact, and the higher, the greater the likelihood. These movements can be considered as random walks, and the extent of the arena covered by the random walks of the agents together determine the likelihood of contact between agents.</w:t>
      </w:r>
    </w:p>
    <w:p w14:paraId="62D828E9" w14:textId="77777777" w:rsidR="00A842E9" w:rsidRDefault="00A842E9" w:rsidP="00A842E9">
      <w:pPr>
        <w:pStyle w:val="NoSpacing"/>
      </w:pPr>
    </w:p>
    <w:p w14:paraId="19A657BA" w14:textId="77777777" w:rsidR="00A842E9" w:rsidRDefault="00CA6BE5" w:rsidP="00A842E9">
      <w:pPr>
        <w:pStyle w:val="NoSpacing"/>
        <w:rPr>
          <w:u w:val="single"/>
        </w:rPr>
      </w:pPr>
      <w:r w:rsidRPr="00CA6BE5">
        <w:rPr>
          <w:u w:val="single"/>
        </w:rPr>
        <w:t>RELATIONSHIP TO R0</w:t>
      </w:r>
    </w:p>
    <w:p w14:paraId="1D802F52" w14:textId="77777777" w:rsidR="00CA6BE5" w:rsidRDefault="00CA6BE5" w:rsidP="00A842E9">
      <w:pPr>
        <w:pStyle w:val="NoSpacing"/>
      </w:pPr>
      <w:r>
        <w:t xml:space="preserve">In standard epidemiological studies of contagions, the notion of R0 is the number of successful transmission of an infectious agent to susceptibles in the duration of infectivity of that agent. While R0 is estimated in equation based modelling, </w:t>
      </w:r>
      <w:proofErr w:type="spellStart"/>
      <w:r>
        <w:t>CovidSIMVL</w:t>
      </w:r>
      <w:proofErr w:type="spellEnd"/>
      <w:r>
        <w:t xml:space="preserve"> can count these successful transmissions for each infective agent, and average them at any point.</w:t>
      </w:r>
    </w:p>
    <w:p w14:paraId="59A431D5" w14:textId="77777777" w:rsidR="00CA6BE5" w:rsidRDefault="00CA6BE5" w:rsidP="00A842E9">
      <w:pPr>
        <w:pStyle w:val="NoSpacing"/>
      </w:pPr>
    </w:p>
    <w:p w14:paraId="0B189871" w14:textId="77777777" w:rsidR="00CA6BE5" w:rsidRDefault="00CA6BE5" w:rsidP="00A842E9">
      <w:pPr>
        <w:pStyle w:val="NoSpacing"/>
      </w:pPr>
      <w:r>
        <w:t xml:space="preserve">If R0 characterizes specific local epidemics (BC, Alberta, Vancouver, Maine </w:t>
      </w:r>
      <w:proofErr w:type="spellStart"/>
      <w:r>
        <w:t>etc</w:t>
      </w:r>
      <w:proofErr w:type="spellEnd"/>
      <w:r>
        <w:t xml:space="preserve">), and it has been found that R0 values &lt; 1 represent self-extinguishing epidemics, while R0 values &gt; 2 represent epidemics that are explosive in growth, the R0 values between 1 and 2 would appear to be epidemics that are </w:t>
      </w:r>
      <w:r>
        <w:lastRenderedPageBreak/>
        <w:t>continuing, but which can be held in check by various mitigations such as social distancing, infrequent mingling, the wearing of masks, reducing time indoors, etc.</w:t>
      </w:r>
    </w:p>
    <w:p w14:paraId="499CD548" w14:textId="77777777" w:rsidR="00CA6BE5" w:rsidRDefault="00CA6BE5" w:rsidP="00A842E9">
      <w:pPr>
        <w:pStyle w:val="NoSpacing"/>
      </w:pPr>
    </w:p>
    <w:p w14:paraId="20AF07C5" w14:textId="77777777" w:rsidR="00CA6BE5" w:rsidRDefault="00CA6BE5" w:rsidP="00A842E9">
      <w:pPr>
        <w:pStyle w:val="NoSpacing"/>
        <w:rPr>
          <w:u w:val="single"/>
        </w:rPr>
      </w:pPr>
      <w:proofErr w:type="spellStart"/>
      <w:r>
        <w:rPr>
          <w:u w:val="single"/>
        </w:rPr>
        <w:t>CovidSIMVL</w:t>
      </w:r>
      <w:proofErr w:type="spellEnd"/>
      <w:r>
        <w:rPr>
          <w:u w:val="single"/>
        </w:rPr>
        <w:t xml:space="preserve"> Trials</w:t>
      </w:r>
    </w:p>
    <w:p w14:paraId="75C9D785" w14:textId="488FAAC8" w:rsidR="00CA6BE5" w:rsidRDefault="00CA6BE5" w:rsidP="00A842E9">
      <w:pPr>
        <w:pStyle w:val="NoSpacing"/>
      </w:pPr>
      <w:r>
        <w:t xml:space="preserve">Each set of parameters in </w:t>
      </w:r>
      <w:proofErr w:type="spellStart"/>
      <w:r>
        <w:t>CovidSIMVL</w:t>
      </w:r>
      <w:proofErr w:type="spellEnd"/>
      <w:r>
        <w:t xml:space="preserve"> represents a specific starting state. The stochastic nature of move generation, viral transference, initial spatial arrangement of the population, makes each such trial </w:t>
      </w:r>
      <w:proofErr w:type="spellStart"/>
      <w:r>
        <w:t>unique</w:t>
      </w:r>
      <w:proofErr w:type="gramStart"/>
      <w:r w:rsidR="00C86E09">
        <w:t>,within</w:t>
      </w:r>
      <w:proofErr w:type="spellEnd"/>
      <w:proofErr w:type="gramEnd"/>
      <w:r w:rsidR="00C86E09">
        <w:t xml:space="preserve"> confines set by the range of values that a given parameter can assume</w:t>
      </w:r>
      <w:r>
        <w:t xml:space="preserve">. </w:t>
      </w:r>
      <w:r w:rsidR="00C86E09">
        <w:t xml:space="preserve">The allowable ranges of values for parameters for a given series of trials locates </w:t>
      </w:r>
      <w:proofErr w:type="gramStart"/>
      <w:r w:rsidR="00C86E09">
        <w:t>the a</w:t>
      </w:r>
      <w:proofErr w:type="gramEnd"/>
      <w:r w:rsidR="00C86E09">
        <w:t xml:space="preserve"> stochastically-varying set of results for those trials to be grouped together into a class.</w:t>
      </w:r>
    </w:p>
    <w:p w14:paraId="5B5E0A0B" w14:textId="77777777" w:rsidR="00CA6BE5" w:rsidRDefault="00CA6BE5" w:rsidP="00A842E9">
      <w:pPr>
        <w:pStyle w:val="NoSpacing"/>
      </w:pPr>
    </w:p>
    <w:p w14:paraId="41B4243C" w14:textId="31E2CFF4" w:rsidR="00CA6BE5" w:rsidRDefault="00C86E09" w:rsidP="00A842E9">
      <w:pPr>
        <w:pStyle w:val="NoSpacing"/>
      </w:pPr>
      <w:r>
        <w:t>In keeping with basic characteristics of repeated sampling in probability and statistics, w</w:t>
      </w:r>
      <w:r w:rsidR="00CA6BE5">
        <w:t>e assume that the outcome of trials based on a certain set of parameters converge to a mean value which may differ from the outcome of other parameter settings.</w:t>
      </w:r>
    </w:p>
    <w:p w14:paraId="36DEDC47" w14:textId="77777777" w:rsidR="00CA6BE5" w:rsidRDefault="00CA6BE5" w:rsidP="00A842E9">
      <w:pPr>
        <w:pStyle w:val="NoSpacing"/>
      </w:pPr>
    </w:p>
    <w:p w14:paraId="1EB55867" w14:textId="77777777" w:rsidR="00CA6BE5" w:rsidRDefault="00CA6BE5" w:rsidP="00A842E9">
      <w:pPr>
        <w:pStyle w:val="NoSpacing"/>
      </w:pPr>
      <w:r>
        <w:t>We have run a number of trials with different parameter settings, to obtain two sets of outcomes:</w:t>
      </w:r>
    </w:p>
    <w:p w14:paraId="2E0D1B45" w14:textId="77777777" w:rsidR="00CA6BE5" w:rsidRDefault="00CA6BE5" w:rsidP="00A842E9">
      <w:pPr>
        <w:pStyle w:val="NoSpacing"/>
      </w:pPr>
    </w:p>
    <w:p w14:paraId="47DBF437" w14:textId="77777777" w:rsidR="00CA6BE5" w:rsidRDefault="00CA6BE5" w:rsidP="00CA6BE5">
      <w:pPr>
        <w:pStyle w:val="NoSpacing"/>
        <w:numPr>
          <w:ilvl w:val="0"/>
          <w:numId w:val="2"/>
        </w:numPr>
      </w:pPr>
      <w:r>
        <w:t>The value of R0 at the time of the termination of a trial</w:t>
      </w:r>
    </w:p>
    <w:p w14:paraId="5C34CD20" w14:textId="36E1758F" w:rsidR="00CA6BE5" w:rsidRDefault="00CA6BE5" w:rsidP="00CA6BE5">
      <w:pPr>
        <w:pStyle w:val="NoSpacing"/>
        <w:numPr>
          <w:ilvl w:val="0"/>
          <w:numId w:val="2"/>
        </w:numPr>
      </w:pPr>
      <w:r>
        <w:t xml:space="preserve">The values of the </w:t>
      </w:r>
      <w:r w:rsidR="00BF2AFC">
        <w:t>Critical Exposure Times</w:t>
      </w:r>
      <w:r>
        <w:t xml:space="preserve"> in the deciles 1 to 5 (explained below</w:t>
      </w:r>
      <w:r w:rsidR="00663B74">
        <w:t xml:space="preserve"> in the discussion of “goals”, in the sense of statistical benchmarks or cut-offs</w:t>
      </w:r>
      <w:r>
        <w:t>).</w:t>
      </w:r>
    </w:p>
    <w:p w14:paraId="70AE3B15" w14:textId="77777777" w:rsidR="00CA6BE5" w:rsidRDefault="00CA6BE5" w:rsidP="00CA6BE5">
      <w:pPr>
        <w:pStyle w:val="NoSpacing"/>
      </w:pPr>
    </w:p>
    <w:p w14:paraId="671D9B7F" w14:textId="77777777" w:rsidR="00CA6BE5" w:rsidRDefault="00CA6BE5" w:rsidP="00CA6BE5">
      <w:pPr>
        <w:pStyle w:val="NoSpacing"/>
      </w:pPr>
      <w:r>
        <w:t>We have used as parameters:</w:t>
      </w:r>
    </w:p>
    <w:p w14:paraId="75E3558A" w14:textId="77777777" w:rsidR="00CA6BE5" w:rsidRDefault="00CA6BE5" w:rsidP="00CA6BE5">
      <w:pPr>
        <w:pStyle w:val="NoSpacing"/>
      </w:pPr>
    </w:p>
    <w:p w14:paraId="2D557962" w14:textId="77777777" w:rsidR="00CA6BE5" w:rsidRDefault="00CA6BE5" w:rsidP="00CA6BE5">
      <w:pPr>
        <w:pStyle w:val="NoSpacing"/>
        <w:numPr>
          <w:ilvl w:val="0"/>
          <w:numId w:val="3"/>
        </w:numPr>
      </w:pPr>
      <w:r>
        <w:t>The population size</w:t>
      </w:r>
    </w:p>
    <w:p w14:paraId="431E6DF5" w14:textId="77777777" w:rsidR="00CA6BE5" w:rsidRDefault="00CA6BE5" w:rsidP="00CA6BE5">
      <w:pPr>
        <w:pStyle w:val="NoSpacing"/>
        <w:numPr>
          <w:ilvl w:val="0"/>
          <w:numId w:val="3"/>
        </w:numPr>
      </w:pPr>
      <w:r>
        <w:t>The Hazard Radius of the agents (uniform to start with at 2, 3, 4 and 5).</w:t>
      </w:r>
    </w:p>
    <w:p w14:paraId="016D232E" w14:textId="77777777" w:rsidR="00CA6BE5" w:rsidRDefault="00CA6BE5" w:rsidP="00CA6BE5">
      <w:pPr>
        <w:pStyle w:val="NoSpacing"/>
        <w:numPr>
          <w:ilvl w:val="0"/>
          <w:numId w:val="3"/>
        </w:numPr>
      </w:pPr>
      <w:r>
        <w:t xml:space="preserve">The Mingle Factor (degree of activity) of the agents: individually they are </w:t>
      </w:r>
      <w:proofErr w:type="spellStart"/>
      <w:r>
        <w:t>preset</w:t>
      </w:r>
      <w:proofErr w:type="spellEnd"/>
      <w:r>
        <w:t xml:space="preserve"> to 3, and then these are modified by a universal Mingling Factor for the space, which modifies the activity of the individual as a product.</w:t>
      </w:r>
    </w:p>
    <w:p w14:paraId="52EB40A6" w14:textId="77777777" w:rsidR="00CA6BE5" w:rsidRDefault="00CA6BE5" w:rsidP="00CA6BE5">
      <w:pPr>
        <w:pStyle w:val="NoSpacing"/>
      </w:pPr>
    </w:p>
    <w:p w14:paraId="261C0F34" w14:textId="448A95C2" w:rsidR="00CA6BE5" w:rsidRDefault="00CA6BE5" w:rsidP="00CA6BE5">
      <w:pPr>
        <w:pStyle w:val="NoSpacing"/>
        <w:ind w:left="720"/>
      </w:pPr>
      <w:r>
        <w:t>In other words, the final Mingle</w:t>
      </w:r>
      <w:r w:rsidR="00C86E09">
        <w:t xml:space="preserve"> </w:t>
      </w:r>
      <w:r>
        <w:t>Factor of an agent is the individual MF X Universal MF</w:t>
      </w:r>
    </w:p>
    <w:p w14:paraId="1D7FF63D" w14:textId="77777777" w:rsidR="00CA6BE5" w:rsidRDefault="00CA6BE5" w:rsidP="00CA6BE5">
      <w:pPr>
        <w:pStyle w:val="NoSpacing"/>
      </w:pPr>
    </w:p>
    <w:p w14:paraId="457F9032" w14:textId="6550A4E5" w:rsidR="00C86E09" w:rsidRPr="00474C16" w:rsidRDefault="00C86E09" w:rsidP="00CA6BE5">
      <w:pPr>
        <w:pStyle w:val="NoSpacing"/>
        <w:rPr>
          <w:u w:val="single"/>
        </w:rPr>
      </w:pPr>
      <w:r w:rsidRPr="00474C16">
        <w:rPr>
          <w:u w:val="single"/>
        </w:rPr>
        <w:t>Iterations with Trials</w:t>
      </w:r>
    </w:p>
    <w:p w14:paraId="14BF4F7D" w14:textId="0A591C1F" w:rsidR="00C86E09" w:rsidRPr="00474C16" w:rsidRDefault="00C86E09" w:rsidP="00CA6BE5">
      <w:pPr>
        <w:pStyle w:val="NoSpacing"/>
      </w:pPr>
    </w:p>
    <w:p w14:paraId="17987D19" w14:textId="3D6E28CB" w:rsidR="00C86E09" w:rsidRPr="00474C16" w:rsidRDefault="00C86E09" w:rsidP="00CA6BE5">
      <w:pPr>
        <w:pStyle w:val="NoSpacing"/>
      </w:pPr>
      <w:r w:rsidRPr="00474C16">
        <w:t xml:space="preserve">Each trial entails a number of iterations, each of which culminates in a description of number of key quantities, namely, the numbers of </w:t>
      </w:r>
      <w:proofErr w:type="spellStart"/>
      <w:r w:rsidRPr="00474C16">
        <w:t>susciptiles</w:t>
      </w:r>
      <w:proofErr w:type="spellEnd"/>
      <w:r w:rsidRPr="00474C16">
        <w:t xml:space="preserve">, incubating persons, asymptomatic </w:t>
      </w:r>
      <w:proofErr w:type="spellStart"/>
      <w:r w:rsidRPr="00474C16">
        <w:t>infectives</w:t>
      </w:r>
      <w:proofErr w:type="spellEnd"/>
      <w:r w:rsidRPr="00474C16">
        <w:t xml:space="preserve">, symptomatic </w:t>
      </w:r>
      <w:proofErr w:type="spellStart"/>
      <w:r w:rsidRPr="00474C16">
        <w:t>infectives</w:t>
      </w:r>
      <w:proofErr w:type="spellEnd"/>
      <w:r w:rsidRPr="00474C16">
        <w:t xml:space="preserve">, and </w:t>
      </w:r>
      <w:proofErr w:type="spellStart"/>
      <w:r w:rsidRPr="00474C16">
        <w:t>inerts</w:t>
      </w:r>
      <w:proofErr w:type="spellEnd"/>
      <w:r w:rsidRPr="00474C16">
        <w:t>.</w:t>
      </w:r>
      <w:r w:rsidR="00CB2879" w:rsidRPr="00474C16">
        <w:t xml:space="preserve"> Changes in those quantities over time reflect the dynamics of spread of the infectious agent. </w:t>
      </w:r>
    </w:p>
    <w:p w14:paraId="461FBE26" w14:textId="4ACE9FCE" w:rsidR="00CB2879" w:rsidRPr="00474C16" w:rsidRDefault="00CB2879" w:rsidP="00CA6BE5">
      <w:pPr>
        <w:pStyle w:val="NoSpacing"/>
      </w:pPr>
    </w:p>
    <w:p w14:paraId="73D5802B" w14:textId="1D4EC0D9" w:rsidR="00CB2879" w:rsidRPr="00474C16" w:rsidRDefault="00CB2879" w:rsidP="00CA6BE5">
      <w:pPr>
        <w:pStyle w:val="NoSpacing"/>
      </w:pPr>
      <w:r w:rsidRPr="00474C16">
        <w:t>The duration of the iterations can be set within a series of trials. For example, the duration could be set to an hour, which is useful when modeling dynamics that are associated with changes to agents within a 24 hour period, e.g., students spending a portion of the day in school, and a portion of the day at home.</w:t>
      </w:r>
    </w:p>
    <w:p w14:paraId="7149184D" w14:textId="1C362927" w:rsidR="00CB2879" w:rsidRPr="00474C16" w:rsidRDefault="00CB2879" w:rsidP="00CA6BE5">
      <w:pPr>
        <w:pStyle w:val="NoSpacing"/>
      </w:pPr>
    </w:p>
    <w:p w14:paraId="64D5754A" w14:textId="507268B7" w:rsidR="00CB2879" w:rsidRPr="00474C16" w:rsidRDefault="00CB2879" w:rsidP="00CA6BE5">
      <w:pPr>
        <w:pStyle w:val="NoSpacing"/>
      </w:pPr>
      <w:proofErr w:type="gramStart"/>
      <w:r w:rsidRPr="00474C16">
        <w:t>A duration</w:t>
      </w:r>
      <w:proofErr w:type="gramEnd"/>
      <w:r w:rsidRPr="00474C16">
        <w:t xml:space="preserve"> could be set for a day if the intention is to look at changes in rates over the course days, and there is no need or interest to factor in and portray changes at a more granular level</w:t>
      </w:r>
    </w:p>
    <w:p w14:paraId="502819B5" w14:textId="77777777" w:rsidR="00CB2879" w:rsidRPr="00474C16" w:rsidRDefault="00CB2879" w:rsidP="00CA6BE5">
      <w:pPr>
        <w:pStyle w:val="NoSpacing"/>
      </w:pPr>
    </w:p>
    <w:p w14:paraId="51164C6A" w14:textId="2EE9416C" w:rsidR="00CA6BE5" w:rsidRPr="00474C16" w:rsidRDefault="00CA6BE5" w:rsidP="00CA6BE5">
      <w:pPr>
        <w:pStyle w:val="NoSpacing"/>
        <w:rPr>
          <w:u w:val="single"/>
        </w:rPr>
      </w:pPr>
      <w:r w:rsidRPr="00474C16">
        <w:rPr>
          <w:u w:val="single"/>
        </w:rPr>
        <w:t>OUTCOME MEASURES OF R0</w:t>
      </w:r>
    </w:p>
    <w:p w14:paraId="785FB61D" w14:textId="6FA9EA3B" w:rsidR="00CB2879" w:rsidDel="00CB431B" w:rsidRDefault="00CB2879" w:rsidP="00CA6BE5">
      <w:pPr>
        <w:pStyle w:val="NoSpacing"/>
        <w:rPr>
          <w:del w:id="1" w:author="Ernie Chang" w:date="2020-09-21T16:27:00Z"/>
        </w:rPr>
      </w:pPr>
    </w:p>
    <w:p w14:paraId="2B97A4D7" w14:textId="18FFD116" w:rsidR="00CB2879" w:rsidRDefault="00CB2879" w:rsidP="00CB2879">
      <w:pPr>
        <w:pStyle w:val="NoSpacing"/>
      </w:pPr>
      <w:r>
        <w:t>A given trial may be set up to iterate until values are produced for a series of outcomes or goal states:</w:t>
      </w:r>
    </w:p>
    <w:p w14:paraId="739B97A1" w14:textId="77777777" w:rsidR="00CB2879" w:rsidRDefault="00CB2879" w:rsidP="00CB2879">
      <w:pPr>
        <w:pStyle w:val="NoSpacing"/>
      </w:pPr>
    </w:p>
    <w:p w14:paraId="3314FF4A" w14:textId="77777777" w:rsidR="00CB2879" w:rsidRDefault="00CB2879" w:rsidP="00CB2879">
      <w:pPr>
        <w:pStyle w:val="NoSpacing"/>
        <w:numPr>
          <w:ilvl w:val="0"/>
          <w:numId w:val="4"/>
        </w:numPr>
      </w:pPr>
      <w:r>
        <w:t xml:space="preserve">The first 10% of agents newly </w:t>
      </w:r>
      <w:proofErr w:type="spellStart"/>
      <w:r>
        <w:t>infectd</w:t>
      </w:r>
      <w:proofErr w:type="spellEnd"/>
    </w:p>
    <w:p w14:paraId="479280D7" w14:textId="77777777" w:rsidR="00CB2879" w:rsidRDefault="00CB2879" w:rsidP="00CB2879">
      <w:pPr>
        <w:pStyle w:val="NoSpacing"/>
        <w:numPr>
          <w:ilvl w:val="0"/>
          <w:numId w:val="4"/>
        </w:numPr>
      </w:pPr>
      <w:r>
        <w:lastRenderedPageBreak/>
        <w:t>The point at which 20% agents are infected</w:t>
      </w:r>
    </w:p>
    <w:p w14:paraId="5A659278" w14:textId="77777777" w:rsidR="00CB2879" w:rsidRDefault="00CB2879" w:rsidP="00CB2879">
      <w:pPr>
        <w:pStyle w:val="NoSpacing"/>
        <w:numPr>
          <w:ilvl w:val="0"/>
          <w:numId w:val="4"/>
        </w:numPr>
      </w:pPr>
      <w:r>
        <w:t>The point at which 30% agents are infected</w:t>
      </w:r>
    </w:p>
    <w:p w14:paraId="05B0E1AF" w14:textId="77777777" w:rsidR="00CB2879" w:rsidRDefault="00CB2879" w:rsidP="00CB2879">
      <w:pPr>
        <w:pStyle w:val="NoSpacing"/>
        <w:numPr>
          <w:ilvl w:val="0"/>
          <w:numId w:val="4"/>
        </w:numPr>
      </w:pPr>
      <w:r>
        <w:t>The point at which 40% of agents are infected</w:t>
      </w:r>
    </w:p>
    <w:p w14:paraId="6DCEB31D" w14:textId="77777777" w:rsidR="00CB2879" w:rsidRDefault="00CB2879" w:rsidP="00CB2879">
      <w:pPr>
        <w:pStyle w:val="NoSpacing"/>
        <w:numPr>
          <w:ilvl w:val="0"/>
          <w:numId w:val="4"/>
        </w:numPr>
      </w:pPr>
      <w:r>
        <w:t>The point at which 50% of agents are infected</w:t>
      </w:r>
    </w:p>
    <w:p w14:paraId="7B09D6D2" w14:textId="77777777" w:rsidR="00CB2879" w:rsidRDefault="00CB2879" w:rsidP="00CA6BE5">
      <w:pPr>
        <w:pStyle w:val="NoSpacing"/>
      </w:pPr>
    </w:p>
    <w:p w14:paraId="5F7E5892" w14:textId="0039791E" w:rsidR="00CA6BE5" w:rsidRDefault="00CB2879" w:rsidP="00CA6BE5">
      <w:pPr>
        <w:pStyle w:val="NoSpacing"/>
      </w:pPr>
      <w:r>
        <w:t xml:space="preserve">Note that </w:t>
      </w:r>
      <w:proofErr w:type="gramStart"/>
      <w:r>
        <w:t xml:space="preserve">for </w:t>
      </w:r>
      <w:r w:rsidR="00114D46">
        <w:t xml:space="preserve"> certain</w:t>
      </w:r>
      <w:proofErr w:type="gramEnd"/>
      <w:r w:rsidR="00114D46">
        <w:t xml:space="preserve"> configurations of parameters, a particular trial may end before</w:t>
      </w:r>
      <w:r>
        <w:t xml:space="preserve"> goal </w:t>
      </w:r>
      <w:r w:rsidR="00114D46">
        <w:t xml:space="preserve"> </w:t>
      </w:r>
      <w:r>
        <w:t>a</w:t>
      </w:r>
      <w:r w:rsidR="00C86E09">
        <w:t xml:space="preserve">  </w:t>
      </w:r>
      <w:r w:rsidR="00114D46">
        <w:t>is reached</w:t>
      </w:r>
      <w:r>
        <w:t xml:space="preserve">. For example, </w:t>
      </w:r>
      <w:r w:rsidR="00114D46">
        <w:t xml:space="preserve">the trial may end after only a few transmissions </w:t>
      </w:r>
      <w:r>
        <w:t>if there are no longer any infectious persons within the population specified for the trial</w:t>
      </w:r>
    </w:p>
    <w:p w14:paraId="0D18BF9F" w14:textId="77777777" w:rsidR="00114D46" w:rsidDel="00CB431B" w:rsidRDefault="00114D46" w:rsidP="00CA6BE5">
      <w:pPr>
        <w:pStyle w:val="NoSpacing"/>
        <w:rPr>
          <w:del w:id="2" w:author="Ernie Chang" w:date="2020-09-21T16:25:00Z"/>
        </w:rPr>
      </w:pPr>
    </w:p>
    <w:p w14:paraId="2BAC644C" w14:textId="77777777" w:rsidR="00114D46" w:rsidRDefault="00114D46" w:rsidP="00114D46">
      <w:pPr>
        <w:pStyle w:val="NoSpacing"/>
      </w:pPr>
    </w:p>
    <w:p w14:paraId="0F90932D" w14:textId="3D3B1C4F" w:rsidR="00114D46" w:rsidRDefault="00CB2879" w:rsidP="00114D46">
      <w:pPr>
        <w:pStyle w:val="NoSpacing"/>
      </w:pPr>
      <w:r>
        <w:t xml:space="preserve">Consider, for example, a trail that was set up to </w:t>
      </w:r>
      <w:r w:rsidR="00114D46">
        <w:t>terminate as Newly Infected = 50%</w:t>
      </w:r>
      <w:r>
        <w:t>. At</w:t>
      </w:r>
      <w:r w:rsidR="00114D46">
        <w:t xml:space="preserve"> that point, the number of generations</w:t>
      </w:r>
      <w:r>
        <w:t xml:space="preserve"> required to reach each interim/final goal state</w:t>
      </w:r>
      <w:r w:rsidR="00114D46">
        <w:t xml:space="preserve"> is recorded, as well as R0 at that point. The trials records look like this:</w:t>
      </w:r>
    </w:p>
    <w:p w14:paraId="386AD77A" w14:textId="656CB1D0" w:rsidR="00114D46" w:rsidRDefault="00114D46" w:rsidP="00114D46">
      <w:pPr>
        <w:pStyle w:val="NoSpacing"/>
      </w:pPr>
    </w:p>
    <w:p w14:paraId="75D92AA6" w14:textId="7BF5E1C6" w:rsidR="00114D46" w:rsidRDefault="00474C16" w:rsidP="00114D46">
      <w:pPr>
        <w:pStyle w:val="NoSpacing"/>
      </w:pPr>
      <w:r w:rsidRPr="00474C16">
        <w:rPr>
          <w:noProof/>
          <w:lang w:eastAsia="en-CA"/>
        </w:rPr>
        <w:drawing>
          <wp:inline distT="0" distB="0" distL="0" distR="0" wp14:anchorId="22E35E7F" wp14:editId="6FF9F394">
            <wp:extent cx="5802531" cy="900154"/>
            <wp:effectExtent l="19050" t="19050" r="8255"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802626" cy="900169"/>
                    </a:xfrm>
                    <a:prstGeom prst="rect">
                      <a:avLst/>
                    </a:prstGeom>
                    <a:ln w="6350">
                      <a:solidFill>
                        <a:schemeClr val="tx1"/>
                      </a:solidFill>
                    </a:ln>
                  </pic:spPr>
                </pic:pic>
              </a:graphicData>
            </a:graphic>
          </wp:inline>
        </w:drawing>
      </w:r>
    </w:p>
    <w:p w14:paraId="63B848CF" w14:textId="48F4283E" w:rsidR="00D55BE1" w:rsidRDefault="00D55BE1" w:rsidP="00114D46">
      <w:pPr>
        <w:pStyle w:val="NoSpacing"/>
      </w:pPr>
    </w:p>
    <w:p w14:paraId="27461F83" w14:textId="61E2C484" w:rsidR="003D3628" w:rsidDel="00FA594F" w:rsidRDefault="00CB431B" w:rsidP="006D5F60">
      <w:pPr>
        <w:pStyle w:val="NoSpacing"/>
        <w:rPr>
          <w:del w:id="3" w:author="Ernie Chang" w:date="2020-09-21T18:03:00Z"/>
        </w:rPr>
      </w:pPr>
      <w:r>
        <w:t>The result of these trials, as far as R0 is concerned, can be seen in the following graph:</w:t>
      </w:r>
    </w:p>
    <w:p w14:paraId="23E37247" w14:textId="60188BE9" w:rsidR="00114D46" w:rsidDel="00A16E8E" w:rsidRDefault="003D3628" w:rsidP="006D5F60">
      <w:pPr>
        <w:pStyle w:val="NoSpacing"/>
        <w:rPr>
          <w:del w:id="4" w:author="Ernie Chang" w:date="2020-09-21T16:13:00Z"/>
        </w:rPr>
        <w:pPrChange w:id="5" w:author="Ernie Chang" w:date="2020-09-21T16:05:00Z">
          <w:pPr>
            <w:pStyle w:val="NoSpacing"/>
            <w:jc w:val="center"/>
          </w:pPr>
        </w:pPrChange>
      </w:pPr>
      <w:del w:id="6" w:author="Ernie Chang" w:date="2020-09-21T18:03:00Z">
        <w:r w:rsidDel="00FA594F">
          <w:delText>The result of these trials, as far as R0 is concern</w:delText>
        </w:r>
      </w:del>
      <w:del w:id="7" w:author="Ernie Chang" w:date="2020-09-21T16:13:00Z">
        <w:r w:rsidDel="00A16E8E">
          <w:delText>ed, can be seen in the following graph:</w:delText>
        </w:r>
      </w:del>
    </w:p>
    <w:p w14:paraId="67A3CDEE" w14:textId="53F7CDDE" w:rsidR="003D3628" w:rsidRDefault="003D3628" w:rsidP="006D5F60">
      <w:pPr>
        <w:pStyle w:val="NoSpacing"/>
      </w:pPr>
    </w:p>
    <w:p w14:paraId="730E2492" w14:textId="24F1481F" w:rsidR="0074383A" w:rsidDel="00D55BE1" w:rsidRDefault="0074383A" w:rsidP="003D3628">
      <w:pPr>
        <w:pStyle w:val="NoSpacing"/>
        <w:rPr>
          <w:del w:id="8" w:author="Ernie Chang" w:date="2020-09-21T16:12:00Z"/>
        </w:rPr>
      </w:pPr>
    </w:p>
    <w:p w14:paraId="4BB0BB9B" w14:textId="77777777" w:rsidR="00D55BE1" w:rsidRDefault="00D55BE1" w:rsidP="003D3628">
      <w:pPr>
        <w:pStyle w:val="NoSpacing"/>
        <w:rPr>
          <w:ins w:id="9" w:author="Ernie Chang" w:date="2020-09-21T16:24:00Z"/>
        </w:rPr>
      </w:pPr>
    </w:p>
    <w:p w14:paraId="43160877" w14:textId="1CEA69EF" w:rsidR="003D3628" w:rsidRDefault="006D5F60" w:rsidP="003D3628">
      <w:pPr>
        <w:pStyle w:val="NoSpacing"/>
      </w:pPr>
      <w:r>
        <w:rPr>
          <w:noProof/>
          <w:lang w:eastAsia="en-CA"/>
        </w:rPr>
        <w:drawing>
          <wp:anchor distT="0" distB="0" distL="114300" distR="114300" simplePos="0" relativeHeight="251660288" behindDoc="1" locked="0" layoutInCell="1" allowOverlap="1" wp14:anchorId="029D3505" wp14:editId="62BD0EB2">
            <wp:simplePos x="0" y="0"/>
            <wp:positionH relativeFrom="column">
              <wp:posOffset>59055</wp:posOffset>
            </wp:positionH>
            <wp:positionV relativeFrom="paragraph">
              <wp:posOffset>19050</wp:posOffset>
            </wp:positionV>
            <wp:extent cx="5760085" cy="4104005"/>
            <wp:effectExtent l="0" t="0" r="0" b="0"/>
            <wp:wrapTight wrapText="bothSides">
              <wp:wrapPolygon edited="0">
                <wp:start x="0" y="0"/>
                <wp:lineTo x="0" y="21456"/>
                <wp:lineTo x="21502" y="21456"/>
                <wp:lineTo x="2150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4104005"/>
                    </a:xfrm>
                    <a:prstGeom prst="rect">
                      <a:avLst/>
                    </a:prstGeom>
                    <a:noFill/>
                  </pic:spPr>
                </pic:pic>
              </a:graphicData>
            </a:graphic>
            <wp14:sizeRelH relativeFrom="page">
              <wp14:pctWidth>0</wp14:pctWidth>
            </wp14:sizeRelH>
            <wp14:sizeRelV relativeFrom="page">
              <wp14:pctHeight>0</wp14:pctHeight>
            </wp14:sizeRelV>
          </wp:anchor>
        </w:drawing>
      </w:r>
      <w:r w:rsidR="003D3628">
        <w:t>The important observations here are:</w:t>
      </w:r>
    </w:p>
    <w:p w14:paraId="3F4F98F2" w14:textId="2457D5BE" w:rsidR="003D3628" w:rsidRDefault="003D3628" w:rsidP="003D3628">
      <w:pPr>
        <w:pStyle w:val="NoSpacing"/>
        <w:numPr>
          <w:ilvl w:val="0"/>
          <w:numId w:val="5"/>
        </w:numPr>
      </w:pPr>
      <w:r>
        <w:t>For different Hazard Radius values, the values of within 1 and 2</w:t>
      </w:r>
      <w:r w:rsidR="0074383A">
        <w:t xml:space="preserve"> (black and red dotted lines) are different for the distinct Mingling Factors. For example, most values of R0 for Hazard Radius of 5 are greater than 2 </w:t>
      </w:r>
      <w:r w:rsidR="00663B74">
        <w:t xml:space="preserve">when </w:t>
      </w:r>
      <w:proofErr w:type="gramStart"/>
      <w:r w:rsidR="00663B74">
        <w:t xml:space="preserve">the </w:t>
      </w:r>
      <w:r w:rsidR="0074383A">
        <w:t xml:space="preserve"> Mingling</w:t>
      </w:r>
      <w:proofErr w:type="gramEnd"/>
      <w:r w:rsidR="0074383A">
        <w:t xml:space="preserve"> Factors </w:t>
      </w:r>
      <w:r w:rsidR="00663B74">
        <w:t xml:space="preserve">is greater than </w:t>
      </w:r>
      <w:r w:rsidR="0074383A">
        <w:t>0.5.</w:t>
      </w:r>
    </w:p>
    <w:p w14:paraId="6BAB4770" w14:textId="77777777" w:rsidR="0074383A" w:rsidRDefault="0074383A" w:rsidP="003D3628">
      <w:pPr>
        <w:pStyle w:val="NoSpacing"/>
        <w:numPr>
          <w:ilvl w:val="0"/>
          <w:numId w:val="5"/>
        </w:numPr>
      </w:pPr>
      <w:r>
        <w:t>For Radius = 2, the values of R0 are consistently below 2, and for Mingling Factor &lt; 1.8, the values of R0 are &lt; 1. These represent Trials which terminate before the goal of 50% infected.</w:t>
      </w:r>
    </w:p>
    <w:p w14:paraId="24E0977D" w14:textId="77777777" w:rsidR="009806E8" w:rsidRDefault="009806E8" w:rsidP="003D3628">
      <w:pPr>
        <w:pStyle w:val="NoSpacing"/>
        <w:numPr>
          <w:ilvl w:val="0"/>
          <w:numId w:val="5"/>
        </w:numPr>
      </w:pPr>
      <w:r>
        <w:t>For each value of Hazard Radius, the starting point at which R0 is meaningful is different. This is because, below these limits, the Trials show that the simulations terminate very early or do not proceed at all (</w:t>
      </w:r>
      <w:proofErr w:type="spellStart"/>
      <w:r>
        <w:t>ie</w:t>
      </w:r>
      <w:proofErr w:type="spellEnd"/>
      <w:r>
        <w:t xml:space="preserve"> no contacts at all if the entities are very small and the movement is very small).</w:t>
      </w:r>
    </w:p>
    <w:p w14:paraId="57205D5E" w14:textId="77777777" w:rsidR="0074383A" w:rsidRDefault="0074383A" w:rsidP="0074383A">
      <w:pPr>
        <w:pStyle w:val="NoSpacing"/>
      </w:pPr>
    </w:p>
    <w:p w14:paraId="0FAAB984" w14:textId="77777777" w:rsidR="0074383A" w:rsidRDefault="0074383A" w:rsidP="0074383A">
      <w:pPr>
        <w:pStyle w:val="NoSpacing"/>
      </w:pPr>
      <w:r>
        <w:t xml:space="preserve">In the Discussion section, we will consider how these observations can inform the use of </w:t>
      </w:r>
      <w:proofErr w:type="spellStart"/>
      <w:r>
        <w:t>CovidSIMVL</w:t>
      </w:r>
      <w:proofErr w:type="spellEnd"/>
      <w:r>
        <w:t xml:space="preserve"> as a planning tool.</w:t>
      </w:r>
    </w:p>
    <w:p w14:paraId="239BB2AE" w14:textId="77777777" w:rsidR="0074383A" w:rsidRDefault="0074383A" w:rsidP="0074383A">
      <w:pPr>
        <w:pStyle w:val="NoSpacing"/>
      </w:pPr>
    </w:p>
    <w:p w14:paraId="272279C1" w14:textId="77777777" w:rsidR="0074383A" w:rsidRDefault="0074383A" w:rsidP="0074383A">
      <w:pPr>
        <w:pStyle w:val="NoSpacing"/>
        <w:rPr>
          <w:u w:val="single"/>
        </w:rPr>
      </w:pPr>
      <w:r>
        <w:rPr>
          <w:u w:val="single"/>
        </w:rPr>
        <w:t xml:space="preserve">OUTCOME MEASURES OF </w:t>
      </w:r>
      <w:r w:rsidR="00FC28EE">
        <w:rPr>
          <w:u w:val="single"/>
        </w:rPr>
        <w:t>RISK PER HOUR</w:t>
      </w:r>
    </w:p>
    <w:p w14:paraId="70A5B1F5" w14:textId="77777777" w:rsidR="0074383A" w:rsidRDefault="0074383A" w:rsidP="0074383A">
      <w:pPr>
        <w:pStyle w:val="NoSpacing"/>
      </w:pPr>
      <w:r>
        <w:t xml:space="preserve">Consider a trial in which 10 agents are infected in 25 generations. With each generation representing an HOUR of time, </w:t>
      </w:r>
      <w:r w:rsidR="00D2131F">
        <w:t xml:space="preserve">each infection happens on the average </w:t>
      </w:r>
      <w:r w:rsidR="00FC28EE">
        <w:t>10/25 or 1</w:t>
      </w:r>
      <w:proofErr w:type="gramStart"/>
      <w:r w:rsidR="00FC28EE">
        <w:t>/(</w:t>
      </w:r>
      <w:proofErr w:type="gramEnd"/>
      <w:r w:rsidR="00FC28EE">
        <w:t>2.5)</w:t>
      </w:r>
      <w:r w:rsidR="00D2131F">
        <w:t>.</w:t>
      </w:r>
    </w:p>
    <w:p w14:paraId="67EEAF5E" w14:textId="77777777" w:rsidR="006D5F60" w:rsidRDefault="006D5F60" w:rsidP="0074383A">
      <w:pPr>
        <w:pStyle w:val="NoSpacing"/>
      </w:pPr>
    </w:p>
    <w:p w14:paraId="3204D7B9" w14:textId="77777777" w:rsidR="0074383A" w:rsidRDefault="00FC28EE" w:rsidP="0074383A">
      <w:pPr>
        <w:pStyle w:val="NoSpacing"/>
      </w:pPr>
      <w:r>
        <w:t>This is the Risk per Hour, within the first decile (10% or 10 agents where population=100) of infection. For dramatic impact and simplicity, we will express the Risk per Hour as the denominator. In other words, if the Risk per Hour is 8.5, we mean a risk of infection of 1 in 8.5. Clearly, the smaller the Risk per Hour in denominator terms, the higher the risk of infection.</w:t>
      </w:r>
    </w:p>
    <w:p w14:paraId="7ED4A9C6" w14:textId="77777777" w:rsidR="00D2131F" w:rsidRDefault="00D2131F" w:rsidP="0074383A">
      <w:pPr>
        <w:pStyle w:val="NoSpacing"/>
      </w:pPr>
    </w:p>
    <w:p w14:paraId="3F81FB67" w14:textId="77777777" w:rsidR="00D2131F" w:rsidRDefault="00D2131F" w:rsidP="0074383A">
      <w:pPr>
        <w:pStyle w:val="NoSpacing"/>
      </w:pPr>
      <w:r>
        <w:t>We calculate this metric at each of the points where 10% of the population are infected, 20%, 30%, 40% and 50%, in order to capture the number of generations the trial took t</w:t>
      </w:r>
      <w:r w:rsidR="00FC28EE">
        <w:t>o get those levels of infection</w:t>
      </w:r>
      <w:r>
        <w:t xml:space="preserve">. </w:t>
      </w:r>
    </w:p>
    <w:p w14:paraId="78967C9A" w14:textId="77777777" w:rsidR="00D2131F" w:rsidRDefault="00D2131F" w:rsidP="0074383A">
      <w:pPr>
        <w:pStyle w:val="NoSpacing"/>
      </w:pPr>
    </w:p>
    <w:p w14:paraId="40370626" w14:textId="77777777" w:rsidR="00D2131F" w:rsidRDefault="00D2131F" w:rsidP="00B069F0">
      <w:pPr>
        <w:pStyle w:val="NoSpacing"/>
      </w:pPr>
      <w:r>
        <w:t xml:space="preserve">These trials, relating the </w:t>
      </w:r>
      <w:r w:rsidR="00FC28EE">
        <w:t>Risk per Hour</w:t>
      </w:r>
      <w:r>
        <w:t xml:space="preserve"> to the deciles for families of Mingling Factors, for the set parameters Hazard Radius = 5 in a population of 100 in the fixed ar</w:t>
      </w:r>
      <w:r w:rsidR="00B069F0">
        <w:t>ena, result in the graph below.</w:t>
      </w:r>
    </w:p>
    <w:p w14:paraId="19F3B05B" w14:textId="5D2C07F3" w:rsidR="00D2131F" w:rsidRDefault="006D5F60" w:rsidP="00FC28EE">
      <w:pPr>
        <w:pStyle w:val="NoSpacing"/>
        <w:jc w:val="center"/>
      </w:pPr>
      <w:r>
        <w:rPr>
          <w:noProof/>
          <w:lang w:eastAsia="en-CA"/>
        </w:rPr>
        <w:drawing>
          <wp:anchor distT="0" distB="0" distL="114300" distR="114300" simplePos="0" relativeHeight="251658240" behindDoc="1" locked="0" layoutInCell="1" allowOverlap="1" wp14:anchorId="4E41DDE4" wp14:editId="08EB9290">
            <wp:simplePos x="0" y="0"/>
            <wp:positionH relativeFrom="column">
              <wp:posOffset>92075</wp:posOffset>
            </wp:positionH>
            <wp:positionV relativeFrom="paragraph">
              <wp:posOffset>175260</wp:posOffset>
            </wp:positionV>
            <wp:extent cx="5584825" cy="3573780"/>
            <wp:effectExtent l="0" t="0" r="0" b="7620"/>
            <wp:wrapTight wrapText="bothSides">
              <wp:wrapPolygon edited="0">
                <wp:start x="0" y="0"/>
                <wp:lineTo x="0" y="21531"/>
                <wp:lineTo x="21514" y="21531"/>
                <wp:lineTo x="2151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584825" cy="3573780"/>
                    </a:xfrm>
                    <a:prstGeom prst="rect">
                      <a:avLst/>
                    </a:prstGeom>
                    <a:noFill/>
                  </pic:spPr>
                </pic:pic>
              </a:graphicData>
            </a:graphic>
            <wp14:sizeRelH relativeFrom="page">
              <wp14:pctWidth>0</wp14:pctWidth>
            </wp14:sizeRelH>
            <wp14:sizeRelV relativeFrom="page">
              <wp14:pctHeight>0</wp14:pctHeight>
            </wp14:sizeRelV>
          </wp:anchor>
        </w:drawing>
      </w:r>
    </w:p>
    <w:p w14:paraId="773FD5FB" w14:textId="77777777" w:rsidR="00B069F0" w:rsidRDefault="00B069F0" w:rsidP="0074383A">
      <w:pPr>
        <w:pStyle w:val="NoSpacing"/>
      </w:pPr>
      <w:r>
        <w:t xml:space="preserve">Consider the Mingle Factor MF=1.0 which is hardly moving at all. The </w:t>
      </w:r>
      <w:r w:rsidR="00FC28EE">
        <w:t xml:space="preserve">Risk per Hour in the 10% decile is 32.30. </w:t>
      </w:r>
      <w:r>
        <w:t xml:space="preserve">Carrying on from this, the next waypoint is at the 20% mark, and this has </w:t>
      </w:r>
      <w:r w:rsidR="00FC28EE">
        <w:t>Risk per Hour</w:t>
      </w:r>
      <w:r>
        <w:t xml:space="preserve"> of 22.35</w:t>
      </w:r>
      <w:r w:rsidR="00FC28EE">
        <w:t xml:space="preserve">. </w:t>
      </w:r>
    </w:p>
    <w:p w14:paraId="6700EAAD" w14:textId="7464E181" w:rsidR="00FC28EE" w:rsidRDefault="00FC28EE" w:rsidP="0074383A">
      <w:pPr>
        <w:pStyle w:val="NoSpacing"/>
      </w:pPr>
    </w:p>
    <w:p w14:paraId="2937EFA7" w14:textId="77777777" w:rsidR="00FC28EE" w:rsidRDefault="00FC28EE" w:rsidP="0074383A">
      <w:pPr>
        <w:pStyle w:val="NoSpacing"/>
      </w:pPr>
      <w:r>
        <w:t xml:space="preserve">For the Mingle Factor of </w:t>
      </w:r>
      <w:r w:rsidR="00902A84">
        <w:t>30 (very high activity), the Risk per Hour is successively 3.3, 4.30, 3.57, 2.95, and 2.52. Expressed as the risk of infection of 1 in 3.57, this is very high.</w:t>
      </w:r>
    </w:p>
    <w:p w14:paraId="61F1965C" w14:textId="77777777" w:rsidR="00583849" w:rsidRDefault="00583849" w:rsidP="0074383A">
      <w:pPr>
        <w:pStyle w:val="NoSpacing"/>
      </w:pPr>
    </w:p>
    <w:p w14:paraId="4CC83699" w14:textId="77777777" w:rsidR="006B0F83" w:rsidRDefault="00583849" w:rsidP="0074383A">
      <w:pPr>
        <w:pStyle w:val="NoSpacing"/>
      </w:pPr>
      <w:r>
        <w:t xml:space="preserve">It might be useful to observe that these Trials are for continuous hours for 24hrs per day, and with </w:t>
      </w:r>
      <w:proofErr w:type="spellStart"/>
      <w:r>
        <w:t>CovidSIMVL</w:t>
      </w:r>
      <w:proofErr w:type="spellEnd"/>
      <w:r>
        <w:t>, we can model specific hours</w:t>
      </w:r>
      <w:r w:rsidR="006B0F83">
        <w:t xml:space="preserve"> in which different groups of people (agents) with </w:t>
      </w:r>
      <w:proofErr w:type="spellStart"/>
      <w:r w:rsidR="006B0F83">
        <w:t>characterizably</w:t>
      </w:r>
      <w:proofErr w:type="spellEnd"/>
      <w:r w:rsidR="006B0F83">
        <w:t xml:space="preserve"> distinct transmission risk profiles (e.g., younger children vs high school aged children vs staff in long-term care vs patients in long term care) are located in a particular universe. At other times during the day, they may or may not move to other universes (and carry the infection with them if they are incubating or infectious).</w:t>
      </w:r>
    </w:p>
    <w:p w14:paraId="2926F860" w14:textId="77777777" w:rsidR="006B0F83" w:rsidRDefault="006B0F83" w:rsidP="0074383A">
      <w:pPr>
        <w:pStyle w:val="NoSpacing"/>
      </w:pPr>
    </w:p>
    <w:p w14:paraId="0C222636" w14:textId="2AB6625B" w:rsidR="00902A84" w:rsidRDefault="00583849" w:rsidP="0074383A">
      <w:pPr>
        <w:pStyle w:val="NoSpacing"/>
      </w:pPr>
      <w:r>
        <w:t>Take the example of a classroom, which has a student in it for say 6 hrs a day. If the Risk per Hour is 30, or 1 in 30 hours, this might be optimistically interpreted to be 5 days at 6 hours/day with the risk being 1/30 per hour for an infection to take place. In 30 hours, we will get ONE infection, from this population.</w:t>
      </w:r>
    </w:p>
    <w:p w14:paraId="642B04F0" w14:textId="616967DE" w:rsidR="006B0F83" w:rsidRDefault="006B0F83" w:rsidP="0074383A">
      <w:pPr>
        <w:pStyle w:val="NoSpacing"/>
      </w:pPr>
    </w:p>
    <w:p w14:paraId="23C29315" w14:textId="4FF0AA79" w:rsidR="006B0F83" w:rsidRDefault="006B0F83" w:rsidP="0074383A">
      <w:pPr>
        <w:pStyle w:val="NoSpacing"/>
      </w:pPr>
      <w:r>
        <w:t xml:space="preserve">By contrast, if the Risk per Hour for that student is </w:t>
      </w:r>
      <w:r w:rsidR="00310773">
        <w:t>6</w:t>
      </w:r>
      <w:r>
        <w:t xml:space="preserve">, or 1 in </w:t>
      </w:r>
      <w:r w:rsidR="00310773">
        <w:t>6</w:t>
      </w:r>
      <w:r>
        <w:t xml:space="preserve"> hours, this might be interpreted to be </w:t>
      </w:r>
      <w:r w:rsidR="00310773">
        <w:t xml:space="preserve">1 infection per 6 hours of classroom time (1 school day), with a risk per hour of 1/6. </w:t>
      </w:r>
    </w:p>
    <w:p w14:paraId="1520907B" w14:textId="77777777" w:rsidR="00583849" w:rsidRDefault="00583849" w:rsidP="0074383A">
      <w:pPr>
        <w:pStyle w:val="NoSpacing"/>
      </w:pPr>
    </w:p>
    <w:p w14:paraId="076D6E94" w14:textId="79238202" w:rsidR="00310773" w:rsidRDefault="00902A84" w:rsidP="0074383A">
      <w:pPr>
        <w:pStyle w:val="NoSpacing"/>
      </w:pPr>
      <w:r>
        <w:t>High Mingle Factors produce higher Risk per Hour metrics, because the</w:t>
      </w:r>
      <w:r w:rsidR="00310773">
        <w:t xml:space="preserve"> agents are more mobile and they are more likely to make contact in any particular generation within the model.  The </w:t>
      </w:r>
      <w:proofErr w:type="spellStart"/>
      <w:r w:rsidR="00310773">
        <w:t>susceptibes</w:t>
      </w:r>
      <w:proofErr w:type="spellEnd"/>
      <w:r w:rsidR="00310773">
        <w:t xml:space="preserve"> that are contacted and transform into infections diminish the total number of susceptibles in the </w:t>
      </w:r>
      <w:proofErr w:type="gramStart"/>
      <w:r w:rsidR="00310773">
        <w:t>starting  population</w:t>
      </w:r>
      <w:proofErr w:type="gramEnd"/>
      <w:r w:rsidR="00310773">
        <w:t xml:space="preserve"> and add to the number of infectives. This results in a greater effective density of infectives within the population, and greater risk for any of the uninfected (susceptible) persons. </w:t>
      </w:r>
    </w:p>
    <w:p w14:paraId="24B9E74B" w14:textId="77777777" w:rsidR="00902A84" w:rsidRDefault="00902A84" w:rsidP="0074383A">
      <w:pPr>
        <w:pStyle w:val="NoSpacing"/>
      </w:pPr>
    </w:p>
    <w:p w14:paraId="0AEAF1C1" w14:textId="0E6F4407" w:rsidR="00902A84" w:rsidRDefault="00310773" w:rsidP="0074383A">
      <w:pPr>
        <w:pStyle w:val="NoSpacing"/>
      </w:pPr>
      <w:r>
        <w:t xml:space="preserve">Recall that Risk per Hour in this methodology is </w:t>
      </w:r>
      <w:r w:rsidR="00266CE1">
        <w:t xml:space="preserve">expressed as the number of hours required for one new transmission. As such, smaller numbers reflect higher risk. </w:t>
      </w:r>
      <w:r>
        <w:t xml:space="preserve"> </w:t>
      </w:r>
      <w:r w:rsidR="00902A84">
        <w:t>A declining Risk per Hour with increasing deciles can be interpreted to mean that the contagion is expanding in terms of rate, that it is easier to infect susceptibles as time goes on. In other words, the numbers of infective agents grows larger than the rate of their removal, considering the temporal dynamics of viral infection from incubating to infectious to inert.</w:t>
      </w:r>
    </w:p>
    <w:p w14:paraId="724933DB" w14:textId="77777777" w:rsidR="00902A84" w:rsidRDefault="00902A84" w:rsidP="0074383A">
      <w:pPr>
        <w:pStyle w:val="NoSpacing"/>
      </w:pPr>
    </w:p>
    <w:p w14:paraId="7D5741FB" w14:textId="77777777" w:rsidR="00902A84" w:rsidRDefault="00902A84" w:rsidP="0074383A">
      <w:pPr>
        <w:pStyle w:val="NoSpacing"/>
      </w:pPr>
      <w:r>
        <w:t>Conversely, an increasing Risk per Hour with increasing deciles can be interpreted to mean that the contagion is decreasing in terms of rate, that it becomes more difficult to find susceptibles as time advances, that the rate of removal of infectives exceeds the rate of generation of new infectives.</w:t>
      </w:r>
    </w:p>
    <w:p w14:paraId="178B29E8" w14:textId="77777777" w:rsidR="00902A84" w:rsidRDefault="00902A84" w:rsidP="0074383A">
      <w:pPr>
        <w:pStyle w:val="NoSpacing"/>
      </w:pPr>
    </w:p>
    <w:p w14:paraId="50D3562A" w14:textId="77777777" w:rsidR="00902A84" w:rsidRDefault="00902A84" w:rsidP="0074383A">
      <w:pPr>
        <w:pStyle w:val="NoSpacing"/>
      </w:pPr>
      <w:r>
        <w:t xml:space="preserve">Where the decline is steep in Risk per Hour, we would expect R0 to be large, and where the Risk per Hour increases with deciles, we would expect R0 to be certainly less than 2, if not less than 1. </w:t>
      </w:r>
    </w:p>
    <w:p w14:paraId="569D5B87" w14:textId="77777777" w:rsidR="00902A84" w:rsidRDefault="00902A84" w:rsidP="0074383A">
      <w:pPr>
        <w:pStyle w:val="NoSpacing"/>
      </w:pPr>
    </w:p>
    <w:p w14:paraId="6DCD34D0" w14:textId="77777777" w:rsidR="00902A84" w:rsidRDefault="00902A84" w:rsidP="0074383A">
      <w:pPr>
        <w:pStyle w:val="NoSpacing"/>
      </w:pPr>
      <w:r>
        <w:t>The graph above shows a decline in general for the entire family of Mingle Factors, in part because these are in the Hazard Radius = 5 parameter space. We would expect HR=4 and HR=3 to have different shapes for their graphs, but as we saw in the R0 graph, the Mingle Factor</w:t>
      </w:r>
      <w:r w:rsidR="009806E8">
        <w:t>s might occupy different intervals for the Hazard Radius in question.</w:t>
      </w:r>
    </w:p>
    <w:p w14:paraId="7470098B" w14:textId="77777777" w:rsidR="007A7461" w:rsidRDefault="007A7461" w:rsidP="0074383A">
      <w:pPr>
        <w:pStyle w:val="NoSpacing"/>
      </w:pPr>
    </w:p>
    <w:p w14:paraId="092B0E9D" w14:textId="77777777" w:rsidR="007A7461" w:rsidRDefault="007A7461" w:rsidP="0074383A">
      <w:pPr>
        <w:pStyle w:val="NoSpacing"/>
      </w:pPr>
      <w:r>
        <w:t xml:space="preserve">The graphs for Hazard Radius 4 and HR=3 </w:t>
      </w:r>
      <w:r w:rsidR="003F6C4E">
        <w:t>is seen below.</w:t>
      </w:r>
    </w:p>
    <w:p w14:paraId="53DC4CEA" w14:textId="77777777" w:rsidR="003F6C4E" w:rsidRDefault="003F6C4E" w:rsidP="0074383A">
      <w:pPr>
        <w:pStyle w:val="NoSpacing"/>
      </w:pPr>
    </w:p>
    <w:p w14:paraId="457F8978" w14:textId="77777777" w:rsidR="003F6C4E" w:rsidRDefault="003F6C4E" w:rsidP="0074383A">
      <w:pPr>
        <w:pStyle w:val="NoSpacing"/>
      </w:pPr>
      <w:r>
        <w:rPr>
          <w:noProof/>
          <w:lang w:eastAsia="en-CA"/>
        </w:rPr>
        <w:drawing>
          <wp:inline distT="0" distB="0" distL="0" distR="0" wp14:anchorId="6987783E" wp14:editId="0D1CC283">
            <wp:extent cx="5676900" cy="363340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77496" cy="3633789"/>
                    </a:xfrm>
                    <a:prstGeom prst="rect">
                      <a:avLst/>
                    </a:prstGeom>
                    <a:noFill/>
                  </pic:spPr>
                </pic:pic>
              </a:graphicData>
            </a:graphic>
          </wp:inline>
        </w:drawing>
      </w:r>
    </w:p>
    <w:p w14:paraId="48C99FFA" w14:textId="77777777" w:rsidR="007A7461" w:rsidRDefault="007A7461" w:rsidP="0074383A">
      <w:pPr>
        <w:pStyle w:val="NoSpacing"/>
      </w:pPr>
    </w:p>
    <w:p w14:paraId="7A0B1C6C" w14:textId="77777777" w:rsidR="003F6C4E" w:rsidRDefault="003F6C4E" w:rsidP="0074383A">
      <w:pPr>
        <w:pStyle w:val="NoSpacing"/>
      </w:pPr>
      <w:r>
        <w:t>Note that the top two lines for MF=0.80 and MF=0.90 are upward sloping, showing that the Risk per Hour is a larger denominator, so the actual risk is 1/56 per hour for the 5</w:t>
      </w:r>
      <w:r w:rsidRPr="003F6C4E">
        <w:rPr>
          <w:vertAlign w:val="superscript"/>
        </w:rPr>
        <w:t>th</w:t>
      </w:r>
      <w:r>
        <w:t xml:space="preserve"> decile, MF=0.80.</w:t>
      </w:r>
    </w:p>
    <w:p w14:paraId="174E5CF0" w14:textId="77777777" w:rsidR="003F6C4E" w:rsidRDefault="003F6C4E" w:rsidP="0074383A">
      <w:pPr>
        <w:pStyle w:val="NoSpacing"/>
      </w:pPr>
    </w:p>
    <w:p w14:paraId="59B7E204" w14:textId="77777777" w:rsidR="006D5F60" w:rsidRDefault="006D5F60" w:rsidP="0074383A">
      <w:pPr>
        <w:pStyle w:val="NoSpacing"/>
        <w:rPr>
          <w:u w:val="single"/>
        </w:rPr>
      </w:pPr>
    </w:p>
    <w:p w14:paraId="345026D9" w14:textId="77777777" w:rsidR="007A7461" w:rsidRPr="007A7461" w:rsidRDefault="007A7461" w:rsidP="0074383A">
      <w:pPr>
        <w:pStyle w:val="NoSpacing"/>
        <w:rPr>
          <w:u w:val="single"/>
        </w:rPr>
      </w:pPr>
      <w:r>
        <w:rPr>
          <w:u w:val="single"/>
        </w:rPr>
        <w:t>DISCUSSION</w:t>
      </w:r>
    </w:p>
    <w:p w14:paraId="01EF2D80" w14:textId="77777777" w:rsidR="00B069F0" w:rsidRDefault="007A7461" w:rsidP="0074383A">
      <w:pPr>
        <w:pStyle w:val="NoSpacing"/>
      </w:pPr>
      <w:r>
        <w:t xml:space="preserve">Recalling that </w:t>
      </w:r>
      <w:proofErr w:type="spellStart"/>
      <w:r>
        <w:t>CovidSIMVL</w:t>
      </w:r>
      <w:proofErr w:type="spellEnd"/>
      <w:r>
        <w:t xml:space="preserve"> is a simulation engine that models a PRIMARY set of rules (within-agent viral growth dynamics), a SECONDARY set of rules (between agent interactions in a fixed space – the subject of the above), it also has a TERTIARY set of rules, which govern the movement of populations between common spaces (which we call Universes).</w:t>
      </w:r>
    </w:p>
    <w:p w14:paraId="4FB132BC" w14:textId="77777777" w:rsidR="007A7461" w:rsidRDefault="007A7461" w:rsidP="0074383A">
      <w:pPr>
        <w:pStyle w:val="NoSpacing"/>
      </w:pPr>
    </w:p>
    <w:p w14:paraId="5BF428B8" w14:textId="77777777" w:rsidR="007A7461" w:rsidRDefault="007A7461" w:rsidP="0074383A">
      <w:pPr>
        <w:pStyle w:val="NoSpacing"/>
      </w:pPr>
      <w:r>
        <w:t>The simulation tool is an acknowledgment that although we can specify the rules for primary, secondary and tertiary behaviors, we cannot easily determine the end-points or even the progress of the dynamics of the systems as a whole.</w:t>
      </w:r>
    </w:p>
    <w:p w14:paraId="40CB0431" w14:textId="77777777" w:rsidR="007A7461" w:rsidRDefault="007A7461" w:rsidP="0074383A">
      <w:pPr>
        <w:pStyle w:val="NoSpacing"/>
      </w:pPr>
    </w:p>
    <w:p w14:paraId="476CB47A" w14:textId="77777777" w:rsidR="007A7461" w:rsidRDefault="007A7461" w:rsidP="0074383A">
      <w:pPr>
        <w:pStyle w:val="NoSpacing"/>
      </w:pPr>
      <w:r>
        <w:t xml:space="preserve">Thus, </w:t>
      </w:r>
      <w:proofErr w:type="spellStart"/>
      <w:r>
        <w:t>CovidSIMVL</w:t>
      </w:r>
      <w:proofErr w:type="spellEnd"/>
      <w:r>
        <w:t xml:space="preserve"> is a tool in which various parameters can be run and their resulting epidemics can be observed, with appropriate metrics. Indeed, the ability to change parameters and observe subsequent outcomes is fairly easily done where data retro-fitting models do not engage in these problem areas.</w:t>
      </w:r>
    </w:p>
    <w:p w14:paraId="30547CA5" w14:textId="77777777" w:rsidR="007A7461" w:rsidRDefault="007A7461" w:rsidP="0074383A">
      <w:pPr>
        <w:pStyle w:val="NoSpacing"/>
      </w:pPr>
    </w:p>
    <w:p w14:paraId="343E94FE" w14:textId="77777777" w:rsidR="007A7461" w:rsidRDefault="007A7461" w:rsidP="0074383A">
      <w:pPr>
        <w:pStyle w:val="NoSpacing"/>
      </w:pPr>
      <w:r>
        <w:t xml:space="preserve">However, we understand epidemics by the traditional mathematical equation-based data retrofit methods, and thus the setting of parameters for </w:t>
      </w:r>
      <w:proofErr w:type="spellStart"/>
      <w:r>
        <w:t>CovidSSIMVL</w:t>
      </w:r>
      <w:proofErr w:type="spellEnd"/>
      <w:r>
        <w:t xml:space="preserve"> needs connection to the understanding of epidemics as they are commonly understood.</w:t>
      </w:r>
    </w:p>
    <w:p w14:paraId="5FE69FF3" w14:textId="77777777" w:rsidR="007A7461" w:rsidRDefault="007A7461" w:rsidP="0074383A">
      <w:pPr>
        <w:pStyle w:val="NoSpacing"/>
      </w:pPr>
    </w:p>
    <w:p w14:paraId="2D9318A7" w14:textId="77777777" w:rsidR="007A7461" w:rsidRDefault="007A7461" w:rsidP="0074383A">
      <w:pPr>
        <w:pStyle w:val="NoSpacing"/>
      </w:pPr>
      <w:r>
        <w:t>This is the purpose of the Calibration studies above. Fo</w:t>
      </w:r>
      <w:r w:rsidR="00A74CE7">
        <w:t>r a given fixed universe, and an epidemic progressing at a specific rate estimate of some R0 value, one can set Hazard Radius and Mingle Factors to reflect that R0 value (as initial conditions). The progress and prediction is not what is at stake; rather, the consequence of policies like restricting the flow between Universes, or the reduction of the duration of the infective symptomatic period by increased testing, and the quantitative results of the change in total infections, or infections per hour, can be derived.</w:t>
      </w:r>
    </w:p>
    <w:p w14:paraId="7F257D4E" w14:textId="77777777" w:rsidR="003D3628" w:rsidRDefault="003D3628" w:rsidP="003D3628">
      <w:pPr>
        <w:pStyle w:val="NoSpacing"/>
        <w:jc w:val="center"/>
        <w:rPr>
          <w:ins w:id="10" w:author="Ernie Chang" w:date="2020-09-21T16:27:00Z"/>
        </w:rPr>
      </w:pPr>
    </w:p>
    <w:p w14:paraId="42FB542C" w14:textId="1250CC9E" w:rsidR="00CB431B" w:rsidRDefault="00CB431B">
      <w:pPr>
        <w:pStyle w:val="NoSpacing"/>
        <w:rPr>
          <w:ins w:id="11" w:author="Ernie Chang" w:date="2020-09-21T16:52:00Z"/>
          <w:u w:val="single"/>
        </w:rPr>
        <w:pPrChange w:id="12" w:author="Ernie Chang" w:date="2020-09-21T16:28:00Z">
          <w:pPr>
            <w:pStyle w:val="NoSpacing"/>
            <w:jc w:val="center"/>
          </w:pPr>
        </w:pPrChange>
      </w:pPr>
      <w:proofErr w:type="gramStart"/>
      <w:ins w:id="13" w:author="Ernie Chang" w:date="2020-09-21T16:28:00Z">
        <w:r>
          <w:rPr>
            <w:u w:val="single"/>
          </w:rPr>
          <w:t>APPENDIX</w:t>
        </w:r>
      </w:ins>
      <w:ins w:id="14" w:author="Ernie Chang" w:date="2020-09-21T16:52:00Z">
        <w:r w:rsidR="00231391">
          <w:rPr>
            <w:u w:val="single"/>
          </w:rPr>
          <w:t>.</w:t>
        </w:r>
        <w:proofErr w:type="gramEnd"/>
        <w:r w:rsidR="00231391">
          <w:rPr>
            <w:u w:val="single"/>
          </w:rPr>
          <w:t xml:space="preserve"> TR</w:t>
        </w:r>
      </w:ins>
      <w:r w:rsidR="006D5F60">
        <w:rPr>
          <w:u w:val="single"/>
        </w:rPr>
        <w:t>AN</w:t>
      </w:r>
      <w:ins w:id="15" w:author="Ernie Chang" w:date="2020-09-21T16:52:00Z">
        <w:r w:rsidR="00231391">
          <w:rPr>
            <w:u w:val="single"/>
          </w:rPr>
          <w:t>SMISSION CHAINS</w:t>
        </w:r>
      </w:ins>
    </w:p>
    <w:p w14:paraId="6E7C6E2F" w14:textId="368FDE66" w:rsidR="00231391" w:rsidRDefault="00231391">
      <w:pPr>
        <w:pStyle w:val="NoSpacing"/>
        <w:rPr>
          <w:ins w:id="16" w:author="Ernie Chang" w:date="2020-09-21T16:57:00Z"/>
        </w:rPr>
        <w:pPrChange w:id="17" w:author="Ernie Chang" w:date="2020-09-21T16:28:00Z">
          <w:pPr>
            <w:pStyle w:val="NoSpacing"/>
            <w:jc w:val="center"/>
          </w:pPr>
        </w:pPrChange>
      </w:pPr>
      <w:ins w:id="18" w:author="Ernie Chang" w:date="2020-09-21T16:52:00Z">
        <w:r>
          <w:t xml:space="preserve">The console.log in </w:t>
        </w:r>
        <w:proofErr w:type="spellStart"/>
        <w:r>
          <w:t>CovidSIM</w:t>
        </w:r>
      </w:ins>
      <w:ins w:id="19" w:author="Ernie Chang" w:date="2020-09-21T16:53:00Z">
        <w:r>
          <w:t>VL</w:t>
        </w:r>
        <w:proofErr w:type="spellEnd"/>
        <w:r>
          <w:t xml:space="preserve"> produces, infection by infection, a trace of who infected whom in what generation (time), identifying the family membership, and preceded by the </w:t>
        </w:r>
      </w:ins>
      <w:ins w:id="20" w:author="Ernie Chang" w:date="2020-09-21T16:54:00Z">
        <w:r>
          <w:t>sequence number of the new infection. The console.log looks like this:</w:t>
        </w:r>
      </w:ins>
    </w:p>
    <w:p w14:paraId="3AE6B9DF" w14:textId="77777777" w:rsidR="00231391" w:rsidRDefault="00231391">
      <w:pPr>
        <w:pStyle w:val="NoSpacing"/>
        <w:rPr>
          <w:ins w:id="21" w:author="Ernie Chang" w:date="2020-09-21T16:57:00Z"/>
        </w:rPr>
        <w:pPrChange w:id="22" w:author="Ernie Chang" w:date="2020-09-21T16:28:00Z">
          <w:pPr>
            <w:pStyle w:val="NoSpacing"/>
            <w:jc w:val="center"/>
          </w:pPr>
        </w:pPrChange>
      </w:pPr>
    </w:p>
    <w:p w14:paraId="381872C4" w14:textId="01F53409" w:rsidR="00231391" w:rsidRPr="00231391" w:rsidRDefault="00231391">
      <w:pPr>
        <w:pStyle w:val="NoSpacing"/>
        <w:rPr>
          <w:ins w:id="23" w:author="Ernie Chang" w:date="2020-09-21T16:28:00Z"/>
          <w:rPrChange w:id="24" w:author="Ernie Chang" w:date="2020-09-21T16:52:00Z">
            <w:rPr>
              <w:ins w:id="25" w:author="Ernie Chang" w:date="2020-09-21T16:28:00Z"/>
              <w:u w:val="single"/>
            </w:rPr>
          </w:rPrChange>
        </w:rPr>
        <w:pPrChange w:id="26" w:author="Ernie Chang" w:date="2020-09-21T16:28:00Z">
          <w:pPr>
            <w:pStyle w:val="NoSpacing"/>
            <w:jc w:val="center"/>
          </w:pPr>
        </w:pPrChange>
      </w:pPr>
      <w:ins w:id="27" w:author="Ernie Chang" w:date="2020-09-21T16:57:00Z">
        <w:r w:rsidRPr="00231391">
          <w:rPr>
            <w:noProof/>
            <w:lang w:eastAsia="en-CA"/>
          </w:rPr>
          <w:drawing>
            <wp:inline distT="0" distB="0" distL="0" distR="0" wp14:anchorId="36D9F59E" wp14:editId="41C65E18">
              <wp:extent cx="5803974" cy="1450994"/>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00163" cy="1450041"/>
                      </a:xfrm>
                      <a:prstGeom prst="rect">
                        <a:avLst/>
                      </a:prstGeom>
                    </pic:spPr>
                  </pic:pic>
                </a:graphicData>
              </a:graphic>
            </wp:inline>
          </w:drawing>
        </w:r>
      </w:ins>
    </w:p>
    <w:p w14:paraId="433D3A0D" w14:textId="77777777" w:rsidR="00CB431B" w:rsidRDefault="00CB431B">
      <w:pPr>
        <w:pStyle w:val="NoSpacing"/>
        <w:rPr>
          <w:ins w:id="28" w:author="Ernie Chang" w:date="2020-09-21T16:57:00Z"/>
        </w:rPr>
        <w:pPrChange w:id="29" w:author="Ernie Chang" w:date="2020-09-21T16:28:00Z">
          <w:pPr>
            <w:pStyle w:val="NoSpacing"/>
            <w:jc w:val="center"/>
          </w:pPr>
        </w:pPrChange>
      </w:pPr>
    </w:p>
    <w:p w14:paraId="2872C5E3" w14:textId="6F67990E" w:rsidR="00231391" w:rsidRDefault="00231391">
      <w:pPr>
        <w:pStyle w:val="NoSpacing"/>
        <w:rPr>
          <w:ins w:id="30" w:author="Ernie Chang" w:date="2020-09-21T17:00:00Z"/>
        </w:rPr>
        <w:pPrChange w:id="31" w:author="Ernie Chang" w:date="2020-09-21T16:28:00Z">
          <w:pPr>
            <w:pStyle w:val="NoSpacing"/>
            <w:jc w:val="center"/>
          </w:pPr>
        </w:pPrChange>
      </w:pPr>
      <w:ins w:id="32" w:author="Ernie Chang" w:date="2020-09-21T16:57:00Z">
        <w:r>
          <w:t>These data p</w:t>
        </w:r>
      </w:ins>
      <w:ins w:id="33" w:author="Ernie Chang" w:date="2020-09-21T16:58:00Z">
        <w:r>
          <w:t xml:space="preserve">ermit us to look more closely at the relationship between the length of the chains of transmission, and the frequency distribution of the </w:t>
        </w:r>
        <w:r w:rsidR="000C3551">
          <w:t xml:space="preserve">numbers of infections that are incurred by </w:t>
        </w:r>
      </w:ins>
      <w:ins w:id="34" w:author="Ernie Chang" w:date="2020-09-21T16:59:00Z">
        <w:r w:rsidR="000C3551">
          <w:t>infectious agents; in particular, whether there are super-spreaders as a side-effect of nature of contagion-based epidemics.</w:t>
        </w:r>
      </w:ins>
    </w:p>
    <w:p w14:paraId="71F0131C" w14:textId="77777777" w:rsidR="000C3551" w:rsidRDefault="000C3551">
      <w:pPr>
        <w:pStyle w:val="NoSpacing"/>
        <w:rPr>
          <w:ins w:id="35" w:author="Ernie Chang" w:date="2020-09-21T17:00:00Z"/>
        </w:rPr>
        <w:pPrChange w:id="36" w:author="Ernie Chang" w:date="2020-09-21T16:28:00Z">
          <w:pPr>
            <w:pStyle w:val="NoSpacing"/>
            <w:jc w:val="center"/>
          </w:pPr>
        </w:pPrChange>
      </w:pPr>
    </w:p>
    <w:p w14:paraId="56D6F507" w14:textId="154F60B4" w:rsidR="000C3551" w:rsidRDefault="000C3551">
      <w:pPr>
        <w:pStyle w:val="NoSpacing"/>
        <w:rPr>
          <w:ins w:id="37" w:author="Ernie Chang" w:date="2020-09-21T17:02:00Z"/>
        </w:rPr>
        <w:pPrChange w:id="38" w:author="Ernie Chang" w:date="2020-09-21T16:28:00Z">
          <w:pPr>
            <w:pStyle w:val="NoSpacing"/>
            <w:jc w:val="center"/>
          </w:pPr>
        </w:pPrChange>
      </w:pPr>
      <w:ins w:id="39" w:author="Ernie Chang" w:date="2020-09-21T17:00:00Z">
        <w:r>
          <w:t xml:space="preserve">Here is a trace of infections with the parameters set with Population = 100, Hazard Radius = 5, and </w:t>
        </w:r>
        <w:proofErr w:type="spellStart"/>
        <w:r>
          <w:t>MingleFactor</w:t>
        </w:r>
        <w:proofErr w:type="spellEnd"/>
        <w:r>
          <w:t xml:space="preserve"> for the Universe of </w:t>
        </w:r>
      </w:ins>
      <w:ins w:id="40" w:author="Ernie Chang" w:date="2020-09-21T17:02:00Z">
        <w:r>
          <w:t>2</w:t>
        </w:r>
      </w:ins>
      <w:ins w:id="41" w:author="Ernie Chang" w:date="2020-09-21T17:00:00Z">
        <w:r>
          <w:t>, with the</w:t>
        </w:r>
      </w:ins>
      <w:ins w:id="42" w:author="Ernie Chang" w:date="2020-09-21T17:01:00Z">
        <w:r>
          <w:t xml:space="preserve"> agent base </w:t>
        </w:r>
        <w:proofErr w:type="spellStart"/>
        <w:r>
          <w:t>MingleFactor</w:t>
        </w:r>
        <w:proofErr w:type="spellEnd"/>
        <w:r>
          <w:t xml:space="preserve"> set at 3, and the resulting R0 at 50 infected persons being 4.6</w:t>
        </w:r>
      </w:ins>
      <w:ins w:id="43" w:author="Ernie Chang" w:date="2020-09-21T17:02:00Z">
        <w:r>
          <w:t>1, which indicates an expanding epidemic.</w:t>
        </w:r>
      </w:ins>
    </w:p>
    <w:p w14:paraId="013A6468" w14:textId="77777777" w:rsidR="000C3551" w:rsidRDefault="000C3551">
      <w:pPr>
        <w:pStyle w:val="NoSpacing"/>
        <w:rPr>
          <w:ins w:id="44" w:author="Ernie Chang" w:date="2020-09-21T17:02:00Z"/>
        </w:rPr>
        <w:pPrChange w:id="45" w:author="Ernie Chang" w:date="2020-09-21T16:28:00Z">
          <w:pPr>
            <w:pStyle w:val="NoSpacing"/>
            <w:jc w:val="center"/>
          </w:pPr>
        </w:pPrChange>
      </w:pPr>
    </w:p>
    <w:p w14:paraId="39A72AD7" w14:textId="0C16C95A" w:rsidR="000C3551" w:rsidRDefault="000C3551">
      <w:pPr>
        <w:pStyle w:val="NoSpacing"/>
        <w:pPrChange w:id="46" w:author="Ernie Chang" w:date="2020-09-21T16:28:00Z">
          <w:pPr>
            <w:pStyle w:val="NoSpacing"/>
            <w:jc w:val="center"/>
          </w:pPr>
        </w:pPrChange>
      </w:pPr>
      <w:ins w:id="47" w:author="Ernie Chang" w:date="2020-09-21T17:04:00Z">
        <w:r w:rsidRPr="000C3551">
          <w:rPr>
            <w:noProof/>
            <w:lang w:eastAsia="en-CA"/>
          </w:rPr>
          <w:drawing>
            <wp:inline distT="0" distB="0" distL="0" distR="0" wp14:anchorId="20FDF786" wp14:editId="4914EED7">
              <wp:extent cx="5943600" cy="3461598"/>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461598"/>
                      </a:xfrm>
                      <a:prstGeom prst="rect">
                        <a:avLst/>
                      </a:prstGeom>
                      <a:noFill/>
                      <a:ln>
                        <a:noFill/>
                      </a:ln>
                    </pic:spPr>
                  </pic:pic>
                </a:graphicData>
              </a:graphic>
            </wp:inline>
          </w:drawing>
        </w:r>
      </w:ins>
    </w:p>
    <w:p w14:paraId="506252C3" w14:textId="445CB72E" w:rsidR="006D5F60" w:rsidRDefault="006D5F60" w:rsidP="006D5F60">
      <w:pPr>
        <w:pStyle w:val="NoSpacing"/>
        <w:rPr>
          <w:ins w:id="48" w:author="Ernie Chang" w:date="2020-09-21T17:04:00Z"/>
        </w:rPr>
      </w:pPr>
      <w:proofErr w:type="gramStart"/>
      <w:r>
        <w:t>continued</w:t>
      </w:r>
      <w:proofErr w:type="gramEnd"/>
      <w:r>
        <w:t>…</w:t>
      </w:r>
    </w:p>
    <w:p w14:paraId="0BE2FE60" w14:textId="62F8EBF0" w:rsidR="000C3551" w:rsidRDefault="000C3551">
      <w:pPr>
        <w:pStyle w:val="NoSpacing"/>
        <w:rPr>
          <w:ins w:id="49" w:author="Ernie Chang" w:date="2020-09-21T17:05:00Z"/>
        </w:rPr>
        <w:pPrChange w:id="50" w:author="Ernie Chang" w:date="2020-09-21T16:28:00Z">
          <w:pPr>
            <w:pStyle w:val="NoSpacing"/>
            <w:jc w:val="center"/>
          </w:pPr>
        </w:pPrChange>
      </w:pPr>
      <w:ins w:id="51" w:author="Ernie Chang" w:date="2020-09-21T17:05:00Z">
        <w:r w:rsidRPr="000C3551">
          <w:rPr>
            <w:noProof/>
            <w:lang w:eastAsia="en-CA"/>
          </w:rPr>
          <w:drawing>
            <wp:inline distT="0" distB="0" distL="0" distR="0" wp14:anchorId="5C45AC3A" wp14:editId="6586DAAA">
              <wp:extent cx="5943600" cy="41562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156248"/>
                      </a:xfrm>
                      <a:prstGeom prst="rect">
                        <a:avLst/>
                      </a:prstGeom>
                      <a:noFill/>
                      <a:ln>
                        <a:noFill/>
                      </a:ln>
                    </pic:spPr>
                  </pic:pic>
                </a:graphicData>
              </a:graphic>
            </wp:inline>
          </w:drawing>
        </w:r>
      </w:ins>
    </w:p>
    <w:p w14:paraId="62222725" w14:textId="77777777" w:rsidR="000C3551" w:rsidRDefault="000C3551">
      <w:pPr>
        <w:pStyle w:val="NoSpacing"/>
        <w:rPr>
          <w:ins w:id="52" w:author="Ernie Chang" w:date="2020-09-21T17:05:00Z"/>
        </w:rPr>
        <w:pPrChange w:id="53" w:author="Ernie Chang" w:date="2020-09-21T16:28:00Z">
          <w:pPr>
            <w:pStyle w:val="NoSpacing"/>
            <w:jc w:val="center"/>
          </w:pPr>
        </w:pPrChange>
      </w:pPr>
    </w:p>
    <w:p w14:paraId="314A72AC" w14:textId="78266410" w:rsidR="000C3551" w:rsidRDefault="000C3551">
      <w:pPr>
        <w:pStyle w:val="NoSpacing"/>
        <w:rPr>
          <w:ins w:id="54" w:author="Ernie Chang" w:date="2020-09-21T17:07:00Z"/>
        </w:rPr>
        <w:pPrChange w:id="55" w:author="Ernie Chang" w:date="2020-09-21T16:28:00Z">
          <w:pPr>
            <w:pStyle w:val="NoSpacing"/>
            <w:jc w:val="center"/>
          </w:pPr>
        </w:pPrChange>
      </w:pPr>
      <w:ins w:id="56" w:author="Ernie Chang" w:date="2020-09-21T17:05:00Z">
        <w:r>
          <w:t>The</w:t>
        </w:r>
      </w:ins>
      <w:ins w:id="57" w:author="Ernie Chang" w:date="2020-09-21T17:06:00Z">
        <w:r>
          <w:t>se numbers are derived directly from the console.log, using Excel to delete unneeded text, and separat</w:t>
        </w:r>
      </w:ins>
      <w:ins w:id="58" w:author="Ernie Chang" w:date="2020-09-21T17:07:00Z">
        <w:r>
          <w:t>ing the numbers with the Excel option in “DATA” of “Text to Columns”.</w:t>
        </w:r>
      </w:ins>
    </w:p>
    <w:p w14:paraId="2FC1CDAB" w14:textId="77777777" w:rsidR="000C3551" w:rsidRDefault="000C3551">
      <w:pPr>
        <w:pStyle w:val="NoSpacing"/>
        <w:rPr>
          <w:ins w:id="59" w:author="Ernie Chang" w:date="2020-09-21T17:07:00Z"/>
        </w:rPr>
        <w:pPrChange w:id="60" w:author="Ernie Chang" w:date="2020-09-21T16:28:00Z">
          <w:pPr>
            <w:pStyle w:val="NoSpacing"/>
            <w:jc w:val="center"/>
          </w:pPr>
        </w:pPrChange>
      </w:pPr>
    </w:p>
    <w:p w14:paraId="4ACF4412" w14:textId="0691551A" w:rsidR="000C3551" w:rsidRDefault="000C3551">
      <w:pPr>
        <w:pStyle w:val="NoSpacing"/>
        <w:rPr>
          <w:ins w:id="61" w:author="Ernie Chang" w:date="2020-09-21T17:09:00Z"/>
        </w:rPr>
        <w:pPrChange w:id="62" w:author="Ernie Chang" w:date="2020-09-21T16:28:00Z">
          <w:pPr>
            <w:pStyle w:val="NoSpacing"/>
            <w:jc w:val="center"/>
          </w:pPr>
        </w:pPrChange>
      </w:pPr>
      <w:ins w:id="63" w:author="Ernie Chang" w:date="2020-09-21T17:07:00Z">
        <w:r>
          <w:t xml:space="preserve">The first </w:t>
        </w:r>
        <w:proofErr w:type="gramStart"/>
        <w:r>
          <w:t>set of columns are</w:t>
        </w:r>
        <w:proofErr w:type="gramEnd"/>
        <w:r>
          <w:t xml:space="preserve"> by order of generatio</w:t>
        </w:r>
      </w:ins>
      <w:ins w:id="64" w:author="Ernie Chang" w:date="2020-09-21T17:08:00Z">
        <w:r>
          <w:t>ns, with the Person Number of the Infected in the first column, the Infecting Person Number in the second column, and the third being the generation number. In some instances, the same infection is recor</w:t>
        </w:r>
      </w:ins>
      <w:ins w:id="65" w:author="Ernie Chang" w:date="2020-09-21T17:09:00Z">
        <w:r>
          <w:t>ded twice</w:t>
        </w:r>
        <w:r w:rsidR="00747DAC">
          <w:t>, as in generation 351, Person 21, but be assured it is only counted once.</w:t>
        </w:r>
      </w:ins>
    </w:p>
    <w:p w14:paraId="0FB00156" w14:textId="77777777" w:rsidR="00747DAC" w:rsidRDefault="00747DAC">
      <w:pPr>
        <w:pStyle w:val="NoSpacing"/>
        <w:rPr>
          <w:ins w:id="66" w:author="Ernie Chang" w:date="2020-09-21T17:09:00Z"/>
        </w:rPr>
        <w:pPrChange w:id="67" w:author="Ernie Chang" w:date="2020-09-21T16:28:00Z">
          <w:pPr>
            <w:pStyle w:val="NoSpacing"/>
            <w:jc w:val="center"/>
          </w:pPr>
        </w:pPrChange>
      </w:pPr>
    </w:p>
    <w:p w14:paraId="090E44CF" w14:textId="58BCB29A" w:rsidR="00747DAC" w:rsidRDefault="00747DAC">
      <w:pPr>
        <w:pStyle w:val="NoSpacing"/>
        <w:rPr>
          <w:ins w:id="68" w:author="Ernie Chang" w:date="2020-09-21T17:12:00Z"/>
        </w:rPr>
        <w:pPrChange w:id="69" w:author="Ernie Chang" w:date="2020-09-21T16:28:00Z">
          <w:pPr>
            <w:pStyle w:val="NoSpacing"/>
            <w:jc w:val="center"/>
          </w:pPr>
        </w:pPrChange>
      </w:pPr>
      <w:ins w:id="70" w:author="Ernie Chang" w:date="2020-09-21T17:09:00Z">
        <w:r>
          <w:t xml:space="preserve">The second set of columns duplicate the first set, but sorted </w:t>
        </w:r>
      </w:ins>
      <w:ins w:id="71" w:author="Ernie Chang" w:date="2020-09-21T17:10:00Z">
        <w:r>
          <w:t xml:space="preserve">using the “By” person number. This permits the easy tracking of a chain of transmission. For example, in the Generation set, the </w:t>
        </w:r>
      </w:ins>
      <w:ins w:id="72" w:author="Ernie Chang" w:date="2020-09-21T17:11:00Z">
        <w:r>
          <w:t xml:space="preserve">first entry shows Person 52 infected by Person 10. Going to the second set, and looking into the “By” column </w:t>
        </w:r>
      </w:ins>
      <w:ins w:id="73" w:author="Ernie Chang" w:date="2020-09-21T17:12:00Z">
        <w:r>
          <w:t>for 52, the entry shows that Person 66 was infected by Person 52, and we can continue this way.</w:t>
        </w:r>
      </w:ins>
    </w:p>
    <w:p w14:paraId="298DDCC9" w14:textId="77777777" w:rsidR="00747DAC" w:rsidRDefault="00747DAC">
      <w:pPr>
        <w:pStyle w:val="NoSpacing"/>
        <w:rPr>
          <w:ins w:id="74" w:author="Ernie Chang" w:date="2020-09-21T17:12:00Z"/>
        </w:rPr>
        <w:pPrChange w:id="75" w:author="Ernie Chang" w:date="2020-09-21T16:28:00Z">
          <w:pPr>
            <w:pStyle w:val="NoSpacing"/>
            <w:jc w:val="center"/>
          </w:pPr>
        </w:pPrChange>
      </w:pPr>
    </w:p>
    <w:p w14:paraId="6AAA7CFC" w14:textId="14031493" w:rsidR="00747DAC" w:rsidRDefault="00747DAC">
      <w:pPr>
        <w:pStyle w:val="NoSpacing"/>
        <w:rPr>
          <w:ins w:id="76" w:author="Ernie Chang" w:date="2020-09-21T17:15:00Z"/>
        </w:rPr>
        <w:pPrChange w:id="77" w:author="Ernie Chang" w:date="2020-09-21T16:28:00Z">
          <w:pPr>
            <w:pStyle w:val="NoSpacing"/>
            <w:jc w:val="center"/>
          </w:pPr>
        </w:pPrChange>
      </w:pPr>
      <w:ins w:id="78" w:author="Ernie Chang" w:date="2020-09-21T17:12:00Z">
        <w:r>
          <w:t xml:space="preserve">The third set of columns is sorted by the “Infected” Person Number. This allows us </w:t>
        </w:r>
      </w:ins>
      <w:ins w:id="79" w:author="Ernie Chang" w:date="2020-09-21T17:13:00Z">
        <w:r>
          <w:t xml:space="preserve">to track the contagion in a </w:t>
        </w:r>
      </w:ins>
      <w:proofErr w:type="spellStart"/>
      <w:ins w:id="80" w:author="Ernie Chang" w:date="2020-09-21T17:14:00Z">
        <w:r>
          <w:t>basckward</w:t>
        </w:r>
      </w:ins>
      <w:proofErr w:type="spellEnd"/>
      <w:ins w:id="81" w:author="Ernie Chang" w:date="2020-09-21T17:13:00Z">
        <w:r>
          <w:t xml:space="preserve"> direction. For example, Person </w:t>
        </w:r>
      </w:ins>
      <w:ins w:id="82" w:author="Ernie Chang" w:date="2020-09-21T17:14:00Z">
        <w:r>
          <w:t xml:space="preserve">95 in the first column, all the way down, was infected by Person 86, and in turn, locating 86, was infected by 60, and </w:t>
        </w:r>
      </w:ins>
      <w:ins w:id="83" w:author="Ernie Chang" w:date="2020-09-21T17:15:00Z">
        <w:r>
          <w:t>then finding 60, was infected by Person 6, and so on, finding 6 infected by 10, the Index case.</w:t>
        </w:r>
      </w:ins>
    </w:p>
    <w:p w14:paraId="279457A6" w14:textId="77777777" w:rsidR="00747DAC" w:rsidRDefault="00747DAC">
      <w:pPr>
        <w:pStyle w:val="NoSpacing"/>
        <w:rPr>
          <w:ins w:id="84" w:author="Ernie Chang" w:date="2020-09-21T17:15:00Z"/>
        </w:rPr>
        <w:pPrChange w:id="85" w:author="Ernie Chang" w:date="2020-09-21T16:28:00Z">
          <w:pPr>
            <w:pStyle w:val="NoSpacing"/>
            <w:jc w:val="center"/>
          </w:pPr>
        </w:pPrChange>
      </w:pPr>
    </w:p>
    <w:p w14:paraId="0E5C645B" w14:textId="30FDAA14" w:rsidR="00747DAC" w:rsidRDefault="00747DAC">
      <w:pPr>
        <w:pStyle w:val="NoSpacing"/>
        <w:rPr>
          <w:ins w:id="86" w:author="Ernie Chang" w:date="2020-09-21T17:16:00Z"/>
        </w:rPr>
        <w:pPrChange w:id="87" w:author="Ernie Chang" w:date="2020-09-21T16:28:00Z">
          <w:pPr>
            <w:pStyle w:val="NoSpacing"/>
            <w:jc w:val="center"/>
          </w:pPr>
        </w:pPrChange>
      </w:pPr>
      <w:ins w:id="88" w:author="Ernie Chang" w:date="2020-09-21T17:15:00Z">
        <w:r>
          <w:t xml:space="preserve">Using these data the longest chain was </w:t>
        </w:r>
      </w:ins>
      <w:ins w:id="89" w:author="Ernie Chang" w:date="2020-09-21T17:16:00Z">
        <w:r>
          <w:t>found to be:</w:t>
        </w:r>
      </w:ins>
    </w:p>
    <w:p w14:paraId="58C3FA7E" w14:textId="77777777" w:rsidR="00747DAC" w:rsidRDefault="00747DAC">
      <w:pPr>
        <w:pStyle w:val="NoSpacing"/>
        <w:rPr>
          <w:ins w:id="90" w:author="Ernie Chang" w:date="2020-09-21T17:16:00Z"/>
        </w:rPr>
        <w:pPrChange w:id="91" w:author="Ernie Chang" w:date="2020-09-21T16:28:00Z">
          <w:pPr>
            <w:pStyle w:val="NoSpacing"/>
            <w:jc w:val="center"/>
          </w:pPr>
        </w:pPrChange>
      </w:pPr>
    </w:p>
    <w:p w14:paraId="5A882FDB" w14:textId="4379E3B4" w:rsidR="00747DAC" w:rsidRDefault="00747DAC">
      <w:pPr>
        <w:pStyle w:val="NoSpacing"/>
        <w:rPr>
          <w:ins w:id="92" w:author="Ernie Chang" w:date="2020-09-21T17:16:00Z"/>
        </w:rPr>
        <w:pPrChange w:id="93" w:author="Ernie Chang" w:date="2020-09-21T16:28:00Z">
          <w:pPr>
            <w:pStyle w:val="NoSpacing"/>
            <w:jc w:val="center"/>
          </w:pPr>
        </w:pPrChange>
      </w:pPr>
      <w:ins w:id="94" w:author="Ernie Chang" w:date="2020-09-21T17:16:00Z">
        <w:r>
          <w:tab/>
        </w:r>
        <w:r>
          <w:tab/>
        </w:r>
        <w:r>
          <w:tab/>
        </w:r>
        <w:r>
          <w:tab/>
          <w:t xml:space="preserve">10 </w:t>
        </w:r>
        <w:r>
          <w:sym w:font="Wingdings" w:char="F0E0"/>
        </w:r>
        <w:r>
          <w:t xml:space="preserve"> 30 </w:t>
        </w:r>
        <w:r>
          <w:sym w:font="Wingdings" w:char="F0E0"/>
        </w:r>
        <w:r>
          <w:t xml:space="preserve"> 55 </w:t>
        </w:r>
        <w:r>
          <w:sym w:font="Wingdings" w:char="F0E0"/>
        </w:r>
        <w:r>
          <w:t xml:space="preserve"> 41 </w:t>
        </w:r>
        <w:r>
          <w:sym w:font="Wingdings" w:char="F0E0"/>
        </w:r>
        <w:r>
          <w:t xml:space="preserve"> 59 </w:t>
        </w:r>
        <w:r>
          <w:sym w:font="Wingdings" w:char="F0E0"/>
        </w:r>
        <w:r>
          <w:t xml:space="preserve"> 0</w:t>
        </w:r>
      </w:ins>
    </w:p>
    <w:p w14:paraId="07ABF008" w14:textId="77777777" w:rsidR="00747DAC" w:rsidRDefault="00747DAC">
      <w:pPr>
        <w:pStyle w:val="NoSpacing"/>
        <w:rPr>
          <w:ins w:id="95" w:author="Ernie Chang" w:date="2020-09-21T17:16:00Z"/>
        </w:rPr>
        <w:pPrChange w:id="96" w:author="Ernie Chang" w:date="2020-09-21T16:28:00Z">
          <w:pPr>
            <w:pStyle w:val="NoSpacing"/>
            <w:jc w:val="center"/>
          </w:pPr>
        </w:pPrChange>
      </w:pPr>
    </w:p>
    <w:p w14:paraId="2E518E78" w14:textId="1D303436" w:rsidR="00747DAC" w:rsidRDefault="00747DAC">
      <w:pPr>
        <w:pStyle w:val="NoSpacing"/>
        <w:rPr>
          <w:ins w:id="97" w:author="Ernie Chang" w:date="2020-09-21T17:16:00Z"/>
        </w:rPr>
        <w:pPrChange w:id="98" w:author="Ernie Chang" w:date="2020-09-21T16:28:00Z">
          <w:pPr>
            <w:pStyle w:val="NoSpacing"/>
            <w:jc w:val="center"/>
          </w:pPr>
        </w:pPrChange>
      </w:pPr>
      <w:proofErr w:type="gramStart"/>
      <w:ins w:id="99" w:author="Ernie Chang" w:date="2020-09-21T17:16:00Z">
        <w:r>
          <w:t>while</w:t>
        </w:r>
        <w:proofErr w:type="gramEnd"/>
        <w:r>
          <w:t xml:space="preserve"> the shortest was just </w:t>
        </w:r>
      </w:ins>
    </w:p>
    <w:p w14:paraId="095EB3F7" w14:textId="0B83C9A6" w:rsidR="00747DAC" w:rsidRDefault="00747DAC">
      <w:pPr>
        <w:pStyle w:val="NoSpacing"/>
        <w:rPr>
          <w:ins w:id="100" w:author="Ernie Chang" w:date="2020-09-21T17:17:00Z"/>
        </w:rPr>
        <w:pPrChange w:id="101" w:author="Ernie Chang" w:date="2020-09-21T16:28:00Z">
          <w:pPr>
            <w:pStyle w:val="NoSpacing"/>
            <w:jc w:val="center"/>
          </w:pPr>
        </w:pPrChange>
      </w:pPr>
      <w:ins w:id="102" w:author="Ernie Chang" w:date="2020-09-21T17:16:00Z">
        <w:r>
          <w:tab/>
        </w:r>
        <w:r>
          <w:tab/>
        </w:r>
        <w:r>
          <w:tab/>
        </w:r>
        <w:r>
          <w:tab/>
          <w:t xml:space="preserve">10 </w:t>
        </w:r>
      </w:ins>
      <w:ins w:id="103" w:author="Ernie Chang" w:date="2020-09-21T17:17:00Z">
        <w:r>
          <w:sym w:font="Wingdings" w:char="F0E0"/>
        </w:r>
        <w:r>
          <w:t xml:space="preserve"> 71</w:t>
        </w:r>
      </w:ins>
    </w:p>
    <w:p w14:paraId="3B0D52EF" w14:textId="77777777" w:rsidR="00747DAC" w:rsidRDefault="00747DAC">
      <w:pPr>
        <w:pStyle w:val="NoSpacing"/>
        <w:rPr>
          <w:ins w:id="104" w:author="Ernie Chang" w:date="2020-09-21T17:17:00Z"/>
        </w:rPr>
        <w:pPrChange w:id="105" w:author="Ernie Chang" w:date="2020-09-21T16:28:00Z">
          <w:pPr>
            <w:pStyle w:val="NoSpacing"/>
            <w:jc w:val="center"/>
          </w:pPr>
        </w:pPrChange>
      </w:pPr>
    </w:p>
    <w:p w14:paraId="6EC92BF7" w14:textId="45BC974E" w:rsidR="00747DAC" w:rsidRDefault="00747DAC">
      <w:pPr>
        <w:pStyle w:val="NoSpacing"/>
        <w:rPr>
          <w:ins w:id="106" w:author="Ernie Chang" w:date="2020-09-21T17:18:00Z"/>
        </w:rPr>
        <w:pPrChange w:id="107" w:author="Ernie Chang" w:date="2020-09-21T16:28:00Z">
          <w:pPr>
            <w:pStyle w:val="NoSpacing"/>
            <w:jc w:val="center"/>
          </w:pPr>
        </w:pPrChange>
      </w:pPr>
      <w:ins w:id="108" w:author="Ernie Chang" w:date="2020-09-21T17:17:00Z">
        <w:r>
          <w:t>Tracking the tree of infections from the Index Case Person 10 through the 568 generations, we find th</w:t>
        </w:r>
      </w:ins>
      <w:ins w:id="109" w:author="Ernie Chang" w:date="2020-09-21T17:18:00Z">
        <w:r>
          <w:t>at the distribution of Infectiveness is:</w:t>
        </w:r>
      </w:ins>
    </w:p>
    <w:p w14:paraId="6CDAD89E" w14:textId="77777777" w:rsidR="00747DAC" w:rsidRDefault="00747DAC">
      <w:pPr>
        <w:pStyle w:val="NoSpacing"/>
        <w:rPr>
          <w:ins w:id="110" w:author="Ernie Chang" w:date="2020-09-21T17:18:00Z"/>
        </w:rPr>
        <w:pPrChange w:id="111" w:author="Ernie Chang" w:date="2020-09-21T16:28:00Z">
          <w:pPr>
            <w:pStyle w:val="NoSpacing"/>
            <w:jc w:val="center"/>
          </w:pPr>
        </w:pPrChange>
      </w:pPr>
    </w:p>
    <w:p w14:paraId="491A1B27" w14:textId="084E0A3D" w:rsidR="00747DAC" w:rsidRDefault="00747DAC" w:rsidP="00747DAC">
      <w:pPr>
        <w:pStyle w:val="NoSpacing"/>
        <w:jc w:val="center"/>
        <w:rPr>
          <w:ins w:id="112" w:author="Ernie Chang" w:date="2020-09-21T17:19:00Z"/>
        </w:rPr>
      </w:pPr>
      <w:ins w:id="113" w:author="Ernie Chang" w:date="2020-09-21T17:19:00Z">
        <w:r w:rsidRPr="00747DAC">
          <w:rPr>
            <w:noProof/>
            <w:lang w:eastAsia="en-CA"/>
          </w:rPr>
          <w:drawing>
            <wp:inline distT="0" distB="0" distL="0" distR="0" wp14:anchorId="11660461" wp14:editId="5AA7FEA6">
              <wp:extent cx="1297940" cy="1450975"/>
              <wp:effectExtent l="19050" t="19050" r="16510"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7940" cy="1450975"/>
                      </a:xfrm>
                      <a:prstGeom prst="rect">
                        <a:avLst/>
                      </a:prstGeom>
                      <a:noFill/>
                      <a:ln w="12700">
                        <a:solidFill>
                          <a:schemeClr val="tx1"/>
                        </a:solidFill>
                      </a:ln>
                    </pic:spPr>
                  </pic:pic>
                </a:graphicData>
              </a:graphic>
            </wp:inline>
          </w:drawing>
        </w:r>
      </w:ins>
    </w:p>
    <w:p w14:paraId="63CB4BC7" w14:textId="77777777" w:rsidR="00747DAC" w:rsidRDefault="00747DAC" w:rsidP="00747DAC">
      <w:pPr>
        <w:pStyle w:val="NoSpacing"/>
        <w:jc w:val="center"/>
        <w:rPr>
          <w:ins w:id="114" w:author="Ernie Chang" w:date="2020-09-21T17:19:00Z"/>
        </w:rPr>
      </w:pPr>
    </w:p>
    <w:p w14:paraId="1839D36E" w14:textId="24DC054D" w:rsidR="00747DAC" w:rsidRDefault="00747DAC">
      <w:pPr>
        <w:pStyle w:val="NoSpacing"/>
        <w:rPr>
          <w:ins w:id="115" w:author="Ernie Chang" w:date="2020-09-21T17:23:00Z"/>
        </w:rPr>
        <w:pPrChange w:id="116" w:author="Ernie Chang" w:date="2020-09-21T17:19:00Z">
          <w:pPr>
            <w:pStyle w:val="NoSpacing"/>
            <w:jc w:val="center"/>
          </w:pPr>
        </w:pPrChange>
      </w:pPr>
      <w:ins w:id="117" w:author="Ernie Chang" w:date="2020-09-21T17:19:00Z">
        <w:r>
          <w:t>The most frequent infectious intensity is one infection (</w:t>
        </w:r>
      </w:ins>
      <w:ins w:id="118" w:author="Ernie Chang" w:date="2020-09-21T17:20:00Z">
        <w:r>
          <w:t>16 of these events) while Person 30 infected</w:t>
        </w:r>
        <w:r w:rsidR="00093764">
          <w:t xml:space="preserve"> 7 persons, and Person 10 (the Index Case) infected 6 persons.</w:t>
        </w:r>
      </w:ins>
      <w:ins w:id="119" w:author="Ernie Chang" w:date="2020-09-21T17:21:00Z">
        <w:r w:rsidR="00093764">
          <w:t xml:space="preserve"> These do not tell us when these </w:t>
        </w:r>
        <w:proofErr w:type="gramStart"/>
        <w:r w:rsidR="00093764">
          <w:t xml:space="preserve">chains </w:t>
        </w:r>
      </w:ins>
      <w:ins w:id="120" w:author="Ernie Chang" w:date="2020-09-21T17:23:00Z">
        <w:r w:rsidR="00093764">
          <w:t xml:space="preserve"> occurred</w:t>
        </w:r>
        <w:proofErr w:type="gramEnd"/>
        <w:r w:rsidR="00093764">
          <w:t xml:space="preserve">. </w:t>
        </w:r>
      </w:ins>
    </w:p>
    <w:p w14:paraId="3FDDB65A" w14:textId="77777777" w:rsidR="00093764" w:rsidRDefault="00093764">
      <w:pPr>
        <w:pStyle w:val="NoSpacing"/>
        <w:rPr>
          <w:ins w:id="121" w:author="Ernie Chang" w:date="2020-09-21T17:23:00Z"/>
        </w:rPr>
        <w:pPrChange w:id="122" w:author="Ernie Chang" w:date="2020-09-21T17:19:00Z">
          <w:pPr>
            <w:pStyle w:val="NoSpacing"/>
            <w:jc w:val="center"/>
          </w:pPr>
        </w:pPrChange>
      </w:pPr>
    </w:p>
    <w:p w14:paraId="012D9913" w14:textId="369F9CC8" w:rsidR="00093764" w:rsidRDefault="00093764">
      <w:pPr>
        <w:pStyle w:val="NoSpacing"/>
        <w:rPr>
          <w:ins w:id="123" w:author="Ernie Chang" w:date="2020-09-21T17:25:00Z"/>
        </w:rPr>
        <w:pPrChange w:id="124" w:author="Ernie Chang" w:date="2020-09-21T17:19:00Z">
          <w:pPr>
            <w:pStyle w:val="NoSpacing"/>
            <w:jc w:val="center"/>
          </w:pPr>
        </w:pPrChange>
      </w:pPr>
      <w:ins w:id="125" w:author="Ernie Chang" w:date="2020-09-21T17:23:00Z">
        <w:r>
          <w:t xml:space="preserve">The distribution of chain lengths (from the Index Case to a </w:t>
        </w:r>
      </w:ins>
      <w:ins w:id="126" w:author="Ernie Chang" w:date="2020-09-21T17:24:00Z">
        <w:r>
          <w:t>leaf in the transmission tree – either a node has become inert, or it has not infected any – had no descendants at the termination of the trial)</w:t>
        </w:r>
      </w:ins>
      <w:ins w:id="127" w:author="Ernie Chang" w:date="2020-09-21T17:25:00Z">
        <w:r>
          <w:t xml:space="preserve"> are as follows for this trial:</w:t>
        </w:r>
      </w:ins>
    </w:p>
    <w:p w14:paraId="3EB5DF3D" w14:textId="3658CCCF" w:rsidR="00093764" w:rsidRDefault="00093764">
      <w:pPr>
        <w:pStyle w:val="NoSpacing"/>
        <w:rPr>
          <w:ins w:id="128" w:author="Ernie Chang" w:date="2020-09-21T17:25:00Z"/>
        </w:rPr>
        <w:pPrChange w:id="129" w:author="Ernie Chang" w:date="2020-09-21T17:19:00Z">
          <w:pPr>
            <w:pStyle w:val="NoSpacing"/>
            <w:jc w:val="center"/>
          </w:pPr>
        </w:pPrChange>
      </w:pPr>
      <w:ins w:id="130" w:author="Ernie Chang" w:date="2020-09-21T17:25:00Z">
        <w:r w:rsidRPr="00093764">
          <w:rPr>
            <w:noProof/>
            <w:lang w:eastAsia="en-CA"/>
          </w:rPr>
          <w:drawing>
            <wp:anchor distT="0" distB="0" distL="114300" distR="114300" simplePos="0" relativeHeight="251659264" behindDoc="1" locked="0" layoutInCell="1" allowOverlap="1" wp14:anchorId="34643514" wp14:editId="5CC73E98">
              <wp:simplePos x="0" y="0"/>
              <wp:positionH relativeFrom="column">
                <wp:posOffset>2328545</wp:posOffset>
              </wp:positionH>
              <wp:positionV relativeFrom="paragraph">
                <wp:posOffset>13335</wp:posOffset>
              </wp:positionV>
              <wp:extent cx="1297940" cy="1089660"/>
              <wp:effectExtent l="19050" t="19050" r="16510" b="15240"/>
              <wp:wrapTight wrapText="bothSides">
                <wp:wrapPolygon edited="0">
                  <wp:start x="-317" y="-378"/>
                  <wp:lineTo x="-317" y="21524"/>
                  <wp:lineTo x="21558" y="21524"/>
                  <wp:lineTo x="21558" y="-378"/>
                  <wp:lineTo x="-317" y="-378"/>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7940" cy="1089660"/>
                      </a:xfrm>
                      <a:prstGeom prst="rect">
                        <a:avLst/>
                      </a:prstGeom>
                      <a:noFill/>
                      <a:ln w="12700">
                        <a:solidFill>
                          <a:schemeClr val="tx1"/>
                        </a:solidFill>
                      </a:ln>
                    </pic:spPr>
                  </pic:pic>
                </a:graphicData>
              </a:graphic>
            </wp:anchor>
          </w:drawing>
        </w:r>
      </w:ins>
    </w:p>
    <w:p w14:paraId="5B050A26" w14:textId="77777777" w:rsidR="00093764" w:rsidRDefault="00093764">
      <w:pPr>
        <w:pStyle w:val="NoSpacing"/>
        <w:rPr>
          <w:ins w:id="131" w:author="Ernie Chang" w:date="2020-09-21T17:27:00Z"/>
        </w:rPr>
        <w:pPrChange w:id="132" w:author="Ernie Chang" w:date="2020-09-21T17:19:00Z">
          <w:pPr>
            <w:pStyle w:val="NoSpacing"/>
            <w:jc w:val="center"/>
          </w:pPr>
        </w:pPrChange>
      </w:pPr>
    </w:p>
    <w:p w14:paraId="6C15E65F" w14:textId="77777777" w:rsidR="00093764" w:rsidRDefault="00093764">
      <w:pPr>
        <w:pStyle w:val="NoSpacing"/>
        <w:rPr>
          <w:ins w:id="133" w:author="Ernie Chang" w:date="2020-09-21T17:27:00Z"/>
        </w:rPr>
        <w:pPrChange w:id="134" w:author="Ernie Chang" w:date="2020-09-21T17:19:00Z">
          <w:pPr>
            <w:pStyle w:val="NoSpacing"/>
            <w:jc w:val="center"/>
          </w:pPr>
        </w:pPrChange>
      </w:pPr>
    </w:p>
    <w:p w14:paraId="10943382" w14:textId="77777777" w:rsidR="00093764" w:rsidRDefault="00093764">
      <w:pPr>
        <w:pStyle w:val="NoSpacing"/>
        <w:rPr>
          <w:ins w:id="135" w:author="Ernie Chang" w:date="2020-09-21T17:27:00Z"/>
        </w:rPr>
        <w:pPrChange w:id="136" w:author="Ernie Chang" w:date="2020-09-21T17:19:00Z">
          <w:pPr>
            <w:pStyle w:val="NoSpacing"/>
            <w:jc w:val="center"/>
          </w:pPr>
        </w:pPrChange>
      </w:pPr>
    </w:p>
    <w:p w14:paraId="75CA81FC" w14:textId="77777777" w:rsidR="00093764" w:rsidRDefault="00093764">
      <w:pPr>
        <w:pStyle w:val="NoSpacing"/>
        <w:rPr>
          <w:ins w:id="137" w:author="Ernie Chang" w:date="2020-09-21T17:27:00Z"/>
        </w:rPr>
        <w:pPrChange w:id="138" w:author="Ernie Chang" w:date="2020-09-21T17:19:00Z">
          <w:pPr>
            <w:pStyle w:val="NoSpacing"/>
            <w:jc w:val="center"/>
          </w:pPr>
        </w:pPrChange>
      </w:pPr>
    </w:p>
    <w:p w14:paraId="1A64C2CC" w14:textId="77777777" w:rsidR="00093764" w:rsidRDefault="00093764">
      <w:pPr>
        <w:pStyle w:val="NoSpacing"/>
        <w:rPr>
          <w:ins w:id="139" w:author="Ernie Chang" w:date="2020-09-21T17:27:00Z"/>
        </w:rPr>
        <w:pPrChange w:id="140" w:author="Ernie Chang" w:date="2020-09-21T17:19:00Z">
          <w:pPr>
            <w:pStyle w:val="NoSpacing"/>
            <w:jc w:val="center"/>
          </w:pPr>
        </w:pPrChange>
      </w:pPr>
    </w:p>
    <w:p w14:paraId="5DEEFDF3" w14:textId="77777777" w:rsidR="00093764" w:rsidRDefault="00093764">
      <w:pPr>
        <w:pStyle w:val="NoSpacing"/>
        <w:rPr>
          <w:ins w:id="141" w:author="Ernie Chang" w:date="2020-09-21T17:27:00Z"/>
        </w:rPr>
        <w:pPrChange w:id="142" w:author="Ernie Chang" w:date="2020-09-21T17:19:00Z">
          <w:pPr>
            <w:pStyle w:val="NoSpacing"/>
            <w:jc w:val="center"/>
          </w:pPr>
        </w:pPrChange>
      </w:pPr>
    </w:p>
    <w:p w14:paraId="491D3C27" w14:textId="77777777" w:rsidR="00093764" w:rsidRDefault="00093764">
      <w:pPr>
        <w:pStyle w:val="NoSpacing"/>
        <w:rPr>
          <w:ins w:id="143" w:author="Ernie Chang" w:date="2020-09-21T17:28:00Z"/>
        </w:rPr>
        <w:pPrChange w:id="144" w:author="Ernie Chang" w:date="2020-09-21T17:19:00Z">
          <w:pPr>
            <w:pStyle w:val="NoSpacing"/>
            <w:jc w:val="center"/>
          </w:pPr>
        </w:pPrChange>
      </w:pPr>
      <w:ins w:id="145" w:author="Ernie Chang" w:date="2020-09-21T17:27:00Z">
        <w:r>
          <w:t xml:space="preserve">We can see that the most frequent length of transmission trains was 4, with 10 occurrences, and </w:t>
        </w:r>
      </w:ins>
      <w:ins w:id="146" w:author="Ernie Chang" w:date="2020-09-21T17:28:00Z">
        <w:r>
          <w:t>next were chains of length 3, with 8 such.</w:t>
        </w:r>
      </w:ins>
    </w:p>
    <w:p w14:paraId="0783DE21" w14:textId="77777777" w:rsidR="00093764" w:rsidRDefault="00093764">
      <w:pPr>
        <w:pStyle w:val="NoSpacing"/>
        <w:rPr>
          <w:ins w:id="147" w:author="Ernie Chang" w:date="2020-09-21T17:28:00Z"/>
        </w:rPr>
        <w:pPrChange w:id="148" w:author="Ernie Chang" w:date="2020-09-21T17:19:00Z">
          <w:pPr>
            <w:pStyle w:val="NoSpacing"/>
            <w:jc w:val="center"/>
          </w:pPr>
        </w:pPrChange>
      </w:pPr>
    </w:p>
    <w:p w14:paraId="2F11662D" w14:textId="77777777" w:rsidR="005E7369" w:rsidRDefault="005E7369">
      <w:pPr>
        <w:pStyle w:val="NoSpacing"/>
        <w:rPr>
          <w:ins w:id="149" w:author="Ernie Chang" w:date="2020-09-21T17:36:00Z"/>
        </w:rPr>
        <w:pPrChange w:id="150" w:author="Ernie Chang" w:date="2020-09-21T17:19:00Z">
          <w:pPr>
            <w:pStyle w:val="NoSpacing"/>
            <w:jc w:val="center"/>
          </w:pPr>
        </w:pPrChange>
      </w:pPr>
      <w:ins w:id="151" w:author="Ernie Chang" w:date="2020-09-21T17:31:00Z">
        <w:r>
          <w:t xml:space="preserve">In expanding epidemics, </w:t>
        </w:r>
      </w:ins>
      <w:ins w:id="152" w:author="Ernie Chang" w:date="2020-09-21T17:34:00Z">
        <w:r>
          <w:t xml:space="preserve">the overall rate of infection is higher, so that one would expect shorter chains compared to </w:t>
        </w:r>
      </w:ins>
      <w:ins w:id="153" w:author="Ernie Chang" w:date="2020-09-21T17:35:00Z">
        <w:r>
          <w:t xml:space="preserve">epidemics that progress slowly or are self-extinguishing. Similarly, one would </w:t>
        </w:r>
        <w:proofErr w:type="gramStart"/>
        <w:r>
          <w:t>expect  a</w:t>
        </w:r>
        <w:proofErr w:type="gramEnd"/>
        <w:r>
          <w:t xml:space="preserve"> higher average of in</w:t>
        </w:r>
      </w:ins>
      <w:ins w:id="154" w:author="Ernie Chang" w:date="2020-09-21T17:36:00Z">
        <w:r>
          <w:t>fections per infectious agent, with a more uniform distribution of infections per agent.</w:t>
        </w:r>
      </w:ins>
    </w:p>
    <w:p w14:paraId="32CEEF57" w14:textId="77777777" w:rsidR="005E7369" w:rsidRDefault="005E7369">
      <w:pPr>
        <w:pStyle w:val="NoSpacing"/>
        <w:rPr>
          <w:ins w:id="155" w:author="Ernie Chang" w:date="2020-09-21T17:36:00Z"/>
        </w:rPr>
        <w:pPrChange w:id="156" w:author="Ernie Chang" w:date="2020-09-21T17:19:00Z">
          <w:pPr>
            <w:pStyle w:val="NoSpacing"/>
            <w:jc w:val="center"/>
          </w:pPr>
        </w:pPrChange>
      </w:pPr>
    </w:p>
    <w:p w14:paraId="670A25B5" w14:textId="77777777" w:rsidR="005E7369" w:rsidRDefault="005E7369">
      <w:pPr>
        <w:pStyle w:val="NoSpacing"/>
        <w:rPr>
          <w:ins w:id="157" w:author="Ernie Chang" w:date="2020-09-21T17:38:00Z"/>
        </w:rPr>
        <w:pPrChange w:id="158" w:author="Ernie Chang" w:date="2020-09-21T17:19:00Z">
          <w:pPr>
            <w:pStyle w:val="NoSpacing"/>
            <w:jc w:val="center"/>
          </w:pPr>
        </w:pPrChange>
      </w:pPr>
      <w:ins w:id="159" w:author="Ernie Chang" w:date="2020-09-21T17:36:00Z">
        <w:r>
          <w:t xml:space="preserve">As infectiousness is in </w:t>
        </w:r>
        <w:proofErr w:type="spellStart"/>
        <w:r>
          <w:t>CovidSIMVL</w:t>
        </w:r>
        <w:proofErr w:type="spellEnd"/>
        <w:r>
          <w:t xml:space="preserve"> determined by Hazard Ratio and Mi</w:t>
        </w:r>
      </w:ins>
      <w:ins w:id="160" w:author="Ernie Chang" w:date="2020-09-21T17:37:00Z">
        <w:r>
          <w:t>ngling Factor for defined population densities, it would be interesting to identify the distributions of chain length and infectivity of agents over time, for vary</w:t>
        </w:r>
      </w:ins>
      <w:ins w:id="161" w:author="Ernie Chang" w:date="2020-09-21T17:38:00Z">
        <w:r>
          <w:t>ing parameters of Hazard Radius and Mingling Factors.</w:t>
        </w:r>
      </w:ins>
    </w:p>
    <w:p w14:paraId="730AB497" w14:textId="77777777" w:rsidR="005E7369" w:rsidRDefault="005E7369">
      <w:pPr>
        <w:pStyle w:val="NoSpacing"/>
        <w:rPr>
          <w:ins w:id="162" w:author="Ernie Chang" w:date="2020-09-21T17:38:00Z"/>
        </w:rPr>
        <w:pPrChange w:id="163" w:author="Ernie Chang" w:date="2020-09-21T17:19:00Z">
          <w:pPr>
            <w:pStyle w:val="NoSpacing"/>
            <w:jc w:val="center"/>
          </w:pPr>
        </w:pPrChange>
      </w:pPr>
    </w:p>
    <w:p w14:paraId="2FD1EE5C" w14:textId="44787998" w:rsidR="00093764" w:rsidRDefault="005E7369">
      <w:pPr>
        <w:pStyle w:val="NoSpacing"/>
        <w:rPr>
          <w:ins w:id="164" w:author="Ernie Chang" w:date="2020-09-21T17:28:00Z"/>
        </w:rPr>
        <w:pPrChange w:id="165" w:author="Ernie Chang" w:date="2020-09-21T17:19:00Z">
          <w:pPr>
            <w:pStyle w:val="NoSpacing"/>
            <w:jc w:val="center"/>
          </w:pPr>
        </w:pPrChange>
      </w:pPr>
      <w:ins w:id="166" w:author="Ernie Chang" w:date="2020-09-21T17:38:00Z">
        <w:r>
          <w:t>If these can be characterized, it may then be possible to take t</w:t>
        </w:r>
      </w:ins>
      <w:ins w:id="167" w:author="Ernie Chang" w:date="2020-09-21T17:40:00Z">
        <w:r>
          <w:t xml:space="preserve">racking data from the field as samples into these distributions, and </w:t>
        </w:r>
      </w:ins>
      <w:ins w:id="168" w:author="Ernie Chang" w:date="2020-09-21T17:42:00Z">
        <w:r w:rsidR="00CF4DC2">
          <w:t xml:space="preserve">use </w:t>
        </w:r>
      </w:ins>
      <w:ins w:id="169" w:author="Ernie Chang" w:date="2020-09-21T17:40:00Z">
        <w:r w:rsidR="00CF4DC2">
          <w:t>the distribution of</w:t>
        </w:r>
      </w:ins>
      <w:ins w:id="170" w:author="Ernie Chang" w:date="2020-09-21T17:42:00Z">
        <w:r w:rsidR="00CF4DC2">
          <w:t xml:space="preserve"> the chain lengths of</w:t>
        </w:r>
      </w:ins>
      <w:ins w:id="171" w:author="Ernie Chang" w:date="2020-09-21T17:40:00Z">
        <w:r w:rsidR="00CF4DC2">
          <w:t xml:space="preserve"> the samples, </w:t>
        </w:r>
      </w:ins>
      <w:ins w:id="172" w:author="Ernie Chang" w:date="2020-09-21T17:42:00Z">
        <w:r w:rsidR="00CF4DC2">
          <w:t>fit them to</w:t>
        </w:r>
      </w:ins>
      <w:ins w:id="173" w:author="Ernie Chang" w:date="2020-09-21T17:41:00Z">
        <w:r w:rsidR="00CF4DC2">
          <w:t xml:space="preserve"> the distributions from the synthetic epidemics, </w:t>
        </w:r>
      </w:ins>
      <w:ins w:id="174" w:author="Ernie Chang" w:date="2020-09-21T17:43:00Z">
        <w:r w:rsidR="00CF4DC2">
          <w:t>in order to</w:t>
        </w:r>
      </w:ins>
      <w:ins w:id="175" w:author="Ernie Chang" w:date="2020-09-21T17:41:00Z">
        <w:r w:rsidR="00CF4DC2">
          <w:t xml:space="preserve"> estimat</w:t>
        </w:r>
      </w:ins>
      <w:ins w:id="176" w:author="Ernie Chang" w:date="2020-09-21T17:43:00Z">
        <w:r w:rsidR="00CF4DC2">
          <w:t>e</w:t>
        </w:r>
      </w:ins>
      <w:ins w:id="177" w:author="Ernie Chang" w:date="2020-09-21T17:41:00Z">
        <w:r w:rsidR="00CF4DC2">
          <w:t xml:space="preserve"> the hidden true population of infected.</w:t>
        </w:r>
      </w:ins>
      <w:ins w:id="178" w:author="Ernie Chang" w:date="2020-09-21T17:32:00Z">
        <w:r>
          <w:t xml:space="preserve"> </w:t>
        </w:r>
      </w:ins>
    </w:p>
    <w:p w14:paraId="1D0DF957" w14:textId="77777777" w:rsidR="00093764" w:rsidRDefault="00093764">
      <w:pPr>
        <w:pStyle w:val="NoSpacing"/>
        <w:rPr>
          <w:ins w:id="179" w:author="Ernie Chang" w:date="2020-09-21T17:28:00Z"/>
        </w:rPr>
        <w:pPrChange w:id="180" w:author="Ernie Chang" w:date="2020-09-21T17:19:00Z">
          <w:pPr>
            <w:pStyle w:val="NoSpacing"/>
            <w:jc w:val="center"/>
          </w:pPr>
        </w:pPrChange>
      </w:pPr>
    </w:p>
    <w:p w14:paraId="01D7AB38" w14:textId="33EC4A69" w:rsidR="00093764" w:rsidRPr="00CB431B" w:rsidRDefault="00093764">
      <w:pPr>
        <w:pStyle w:val="NoSpacing"/>
        <w:pPrChange w:id="181" w:author="Ernie Chang" w:date="2020-09-21T17:19:00Z">
          <w:pPr>
            <w:pStyle w:val="NoSpacing"/>
            <w:jc w:val="center"/>
          </w:pPr>
        </w:pPrChange>
      </w:pPr>
      <w:bookmarkStart w:id="182" w:name="_GoBack"/>
      <w:bookmarkEnd w:id="182"/>
    </w:p>
    <w:sectPr w:rsidR="00093764" w:rsidRPr="00CB431B" w:rsidSect="00D55B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964BD"/>
    <w:multiLevelType w:val="hybridMultilevel"/>
    <w:tmpl w:val="9F86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409A0A4F"/>
    <w:multiLevelType w:val="hybridMultilevel"/>
    <w:tmpl w:val="6E46D3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4F291412"/>
    <w:multiLevelType w:val="hybridMultilevel"/>
    <w:tmpl w:val="BEA431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6FF3055"/>
    <w:multiLevelType w:val="hybridMultilevel"/>
    <w:tmpl w:val="7C2063A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6E674759"/>
    <w:multiLevelType w:val="hybridMultilevel"/>
    <w:tmpl w:val="F33839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nneth Moselle">
    <w15:presenceInfo w15:providerId="Windows Live" w15:userId="a5b40635507e35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7"/>
  <w:proofState w:spelling="clean" w:grammar="clean"/>
  <w:revisionView w:markup="0" w:formatting="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2E9"/>
    <w:rsid w:val="00065CDC"/>
    <w:rsid w:val="00093764"/>
    <w:rsid w:val="000C3551"/>
    <w:rsid w:val="00114D46"/>
    <w:rsid w:val="00231391"/>
    <w:rsid w:val="00266CE1"/>
    <w:rsid w:val="002F0D7C"/>
    <w:rsid w:val="00310773"/>
    <w:rsid w:val="003D3628"/>
    <w:rsid w:val="003F6C4E"/>
    <w:rsid w:val="00474C16"/>
    <w:rsid w:val="00547D4E"/>
    <w:rsid w:val="00583849"/>
    <w:rsid w:val="005E7369"/>
    <w:rsid w:val="00663B74"/>
    <w:rsid w:val="006B0F83"/>
    <w:rsid w:val="006D5F60"/>
    <w:rsid w:val="0074383A"/>
    <w:rsid w:val="00747DAC"/>
    <w:rsid w:val="007A7461"/>
    <w:rsid w:val="0081212A"/>
    <w:rsid w:val="008247CC"/>
    <w:rsid w:val="00902A84"/>
    <w:rsid w:val="009806E8"/>
    <w:rsid w:val="00A16E8E"/>
    <w:rsid w:val="00A74CE7"/>
    <w:rsid w:val="00A842E9"/>
    <w:rsid w:val="00B069F0"/>
    <w:rsid w:val="00BF2AFC"/>
    <w:rsid w:val="00C86E09"/>
    <w:rsid w:val="00CA6BE5"/>
    <w:rsid w:val="00CB2879"/>
    <w:rsid w:val="00CB431B"/>
    <w:rsid w:val="00CF4DC2"/>
    <w:rsid w:val="00D2131F"/>
    <w:rsid w:val="00D55BE1"/>
    <w:rsid w:val="00FA594F"/>
    <w:rsid w:val="00FC28E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5660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842E9"/>
    <w:pPr>
      <w:spacing w:after="0" w:line="240" w:lineRule="auto"/>
    </w:pPr>
  </w:style>
  <w:style w:type="paragraph" w:styleId="BalloonText">
    <w:name w:val="Balloon Text"/>
    <w:basedOn w:val="Normal"/>
    <w:link w:val="BalloonTextChar"/>
    <w:uiPriority w:val="99"/>
    <w:semiHidden/>
    <w:unhideWhenUsed/>
    <w:rsid w:val="00A84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2E9"/>
    <w:rPr>
      <w:rFonts w:ascii="Tahoma" w:hAnsi="Tahoma" w:cs="Tahoma"/>
      <w:sz w:val="16"/>
      <w:szCs w:val="16"/>
    </w:rPr>
  </w:style>
  <w:style w:type="paragraph" w:styleId="Revision">
    <w:name w:val="Revision"/>
    <w:hidden/>
    <w:uiPriority w:val="99"/>
    <w:semiHidden/>
    <w:rsid w:val="00D55B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6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microsoft.com/office/2011/relationships/people" Target="peop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2558</Words>
  <Characters>14583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3</cp:revision>
  <cp:lastPrinted>2020-09-21T23:18:00Z</cp:lastPrinted>
  <dcterms:created xsi:type="dcterms:W3CDTF">2020-09-22T00:57:00Z</dcterms:created>
  <dcterms:modified xsi:type="dcterms:W3CDTF">2020-09-22T01:08:00Z</dcterms:modified>
</cp:coreProperties>
</file>